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8FC2DF" w14:textId="77777777" w:rsidR="00CB2F32" w:rsidRPr="00011EFE" w:rsidRDefault="00CB2F32" w:rsidP="00CB2F32">
      <w:pPr>
        <w:spacing w:line="240" w:lineRule="auto"/>
        <w:jc w:val="center"/>
        <w:rPr>
          <w:b/>
          <w:bCs/>
          <w:sz w:val="40"/>
          <w:szCs w:val="40"/>
          <w:u w:val="single"/>
          <w:rtl/>
        </w:rPr>
      </w:pPr>
      <w:r w:rsidRPr="00011EFE">
        <w:rPr>
          <w:rFonts w:hint="cs"/>
          <w:b/>
          <w:bCs/>
          <w:sz w:val="40"/>
          <w:szCs w:val="40"/>
          <w:u w:val="single"/>
          <w:rtl/>
        </w:rPr>
        <w:t xml:space="preserve">תרגיל 4 </w:t>
      </w:r>
      <w:r w:rsidRPr="00011EFE">
        <w:rPr>
          <w:b/>
          <w:bCs/>
          <w:sz w:val="40"/>
          <w:szCs w:val="40"/>
          <w:u w:val="single"/>
          <w:rtl/>
        </w:rPr>
        <w:t>–</w:t>
      </w:r>
      <w:r w:rsidRPr="00011EFE">
        <w:rPr>
          <w:rFonts w:hint="cs"/>
          <w:b/>
          <w:bCs/>
          <w:sz w:val="40"/>
          <w:szCs w:val="40"/>
          <w:u w:val="single"/>
          <w:rtl/>
        </w:rPr>
        <w:t xml:space="preserve"> תכנות </w:t>
      </w:r>
      <w:r>
        <w:rPr>
          <w:rFonts w:hint="cs"/>
          <w:b/>
          <w:bCs/>
          <w:sz w:val="40"/>
          <w:szCs w:val="40"/>
          <w:u w:val="single"/>
          <w:rtl/>
        </w:rPr>
        <w:t>מקבילי</w:t>
      </w:r>
    </w:p>
    <w:p w14:paraId="7B33BABA" w14:textId="77777777" w:rsidR="00CB2F32" w:rsidRPr="004D0F16" w:rsidRDefault="00CB2F32" w:rsidP="00CB2F32">
      <w:pPr>
        <w:spacing w:line="240" w:lineRule="auto"/>
        <w:jc w:val="center"/>
        <w:rPr>
          <w:b/>
          <w:bCs/>
          <w:u w:val="single"/>
          <w:rtl/>
        </w:rPr>
      </w:pPr>
      <w:r>
        <w:rPr>
          <w:rFonts w:hint="cs"/>
          <w:b/>
          <w:bCs/>
          <w:u w:val="single"/>
          <w:rtl/>
        </w:rPr>
        <w:t xml:space="preserve">תאריך הגשה: </w:t>
      </w:r>
      <w:r>
        <w:rPr>
          <w:b/>
          <w:bCs/>
          <w:u w:val="single"/>
        </w:rPr>
        <w:t>14/01/2021</w:t>
      </w:r>
      <w:r>
        <w:rPr>
          <w:rFonts w:hint="cs"/>
          <w:b/>
          <w:bCs/>
          <w:u w:val="single"/>
          <w:rtl/>
        </w:rPr>
        <w:t xml:space="preserve"> בשעה 23:55</w:t>
      </w:r>
    </w:p>
    <w:p w14:paraId="0A8F69FC" w14:textId="77777777" w:rsidR="00CB2F32" w:rsidRPr="00AD5F0E" w:rsidRDefault="00CB2F32" w:rsidP="00CB2F32">
      <w:pPr>
        <w:pStyle w:val="2"/>
        <w:rPr>
          <w:u w:val="single"/>
          <w:rtl/>
        </w:rPr>
      </w:pPr>
      <w:r>
        <w:rPr>
          <w:rFonts w:hint="cs"/>
          <w:u w:val="single"/>
          <w:rtl/>
        </w:rPr>
        <w:t>תיאור כללי</w:t>
      </w:r>
    </w:p>
    <w:p w14:paraId="3AE19821" w14:textId="77777777" w:rsidR="00CB2F32" w:rsidRDefault="00CB2F32" w:rsidP="00CB2F32">
      <w:pPr>
        <w:spacing w:after="120"/>
        <w:rPr>
          <w:rtl/>
        </w:rPr>
      </w:pPr>
      <w:r w:rsidRPr="00011EFE">
        <w:rPr>
          <w:rtl/>
        </w:rPr>
        <w:t xml:space="preserve">המטרה בתרגיל זה היא להתנסות בתכנות "בו זמני" וסנכרון בין </w:t>
      </w:r>
      <w:r w:rsidRPr="00011EFE">
        <w:t>Threads</w:t>
      </w:r>
      <w:r w:rsidRPr="00011EFE">
        <w:rPr>
          <w:rFonts w:hint="cs"/>
          <w:rtl/>
        </w:rPr>
        <w:t>, תוך שימוש בכלים שונים.</w:t>
      </w:r>
      <w:r>
        <w:rPr>
          <w:rFonts w:hint="cs"/>
          <w:rtl/>
        </w:rPr>
        <w:t xml:space="preserve"> זהו התרגיל המסכם של הקורס, לאורך כל התרגיל שימו לב כי אתם שומרים על כל העקרונות של פיתוח תוכנה מונחה עצמים שנלמדו עד עתה בקורס. מומלץ מאוד לקרוא את כל ההנחיות מתחילתן ועד סופן טרם התחלת העבודה, </w:t>
      </w:r>
      <w:r w:rsidRPr="00A74F68">
        <w:rPr>
          <w:rFonts w:hint="cs"/>
          <w:b/>
          <w:bCs/>
          <w:rtl/>
        </w:rPr>
        <w:t xml:space="preserve">להבין טוב את </w:t>
      </w:r>
      <w:r w:rsidRPr="000C37D4">
        <w:rPr>
          <w:rFonts w:hint="cs"/>
          <w:b/>
          <w:bCs/>
          <w:rtl/>
        </w:rPr>
        <w:t>תרשים המערכת</w:t>
      </w:r>
      <w:r w:rsidRPr="00A74F68">
        <w:rPr>
          <w:rFonts w:hint="cs"/>
          <w:b/>
          <w:bCs/>
          <w:rtl/>
        </w:rPr>
        <w:t xml:space="preserve"> (מצורף בהמשך</w:t>
      </w:r>
      <w:r>
        <w:rPr>
          <w:rFonts w:hint="cs"/>
          <w:b/>
          <w:bCs/>
          <w:rtl/>
        </w:rPr>
        <w:t xml:space="preserve"> </w:t>
      </w:r>
      <w:r>
        <w:rPr>
          <w:b/>
          <w:bCs/>
          <w:rtl/>
        </w:rPr>
        <w:t>–</w:t>
      </w:r>
      <w:r>
        <w:rPr>
          <w:rFonts w:hint="cs"/>
          <w:b/>
          <w:bCs/>
          <w:rtl/>
        </w:rPr>
        <w:t xml:space="preserve"> מומלץ להסתכל בתרשים במהלך הבנת הסיפור</w:t>
      </w:r>
      <w:r w:rsidRPr="00A74F68">
        <w:rPr>
          <w:rFonts w:hint="cs"/>
          <w:b/>
          <w:bCs/>
          <w:rtl/>
        </w:rPr>
        <w:t>)</w:t>
      </w:r>
      <w:r>
        <w:rPr>
          <w:rFonts w:hint="cs"/>
          <w:rtl/>
        </w:rPr>
        <w:t>, ולעבוד לפי ההנחיות הנמצאות בסוף המסמך.</w:t>
      </w:r>
    </w:p>
    <w:p w14:paraId="7B95EA93" w14:textId="77777777" w:rsidR="00CB2F32" w:rsidRPr="00AD5F0E" w:rsidRDefault="00CB2F32" w:rsidP="00CB2F32">
      <w:pPr>
        <w:pStyle w:val="2"/>
        <w:rPr>
          <w:u w:val="single"/>
          <w:rtl/>
        </w:rPr>
      </w:pPr>
      <w:bookmarkStart w:id="0" w:name="_Toc482887512"/>
      <w:bookmarkStart w:id="1" w:name="_Toc482887848"/>
      <w:r w:rsidRPr="00AD5F0E">
        <w:rPr>
          <w:rFonts w:hint="cs"/>
          <w:u w:val="single"/>
          <w:rtl/>
        </w:rPr>
        <w:t>סיפור המעשה</w:t>
      </w:r>
      <w:bookmarkEnd w:id="0"/>
      <w:bookmarkEnd w:id="1"/>
    </w:p>
    <w:p w14:paraId="4154F945" w14:textId="77777777" w:rsidR="00CB2F32" w:rsidRDefault="00CB2F32" w:rsidP="00CB2F32">
      <w:pPr>
        <w:rPr>
          <w:rtl/>
        </w:rPr>
      </w:pPr>
      <w:r>
        <w:rPr>
          <w:rFonts w:hint="cs"/>
          <w:rtl/>
        </w:rPr>
        <w:t xml:space="preserve">לאור ההצלחה של מערכת השירות שפיתחתם עבור קורקינטים, הוחלט לשכור את שירותיכם שנית על </w:t>
      </w:r>
      <w:r>
        <w:rPr>
          <w:rtl/>
        </w:rPr>
        <w:t>–</w:t>
      </w:r>
      <w:r>
        <w:rPr>
          <w:rFonts w:hint="cs"/>
          <w:rtl/>
        </w:rPr>
        <w:t xml:space="preserve"> מנת שתרחיבו את שירותי המערכת.</w:t>
      </w:r>
      <w:r w:rsidRPr="009949A8">
        <w:rPr>
          <w:rFonts w:hint="cs"/>
          <w:rtl/>
        </w:rPr>
        <w:t xml:space="preserve"> בעבודה זו תבנו מערכת שירות עבור חנות שמתעסקת במכירה ובתיקון של קורקינטים</w:t>
      </w:r>
      <w:r>
        <w:t xml:space="preserve"> </w:t>
      </w:r>
      <w:r>
        <w:rPr>
          <w:rFonts w:hint="cs"/>
          <w:rtl/>
        </w:rPr>
        <w:t xml:space="preserve">חשמליים </w:t>
      </w:r>
      <w:r w:rsidRPr="009949A8">
        <w:rPr>
          <w:rFonts w:hint="cs"/>
          <w:rtl/>
        </w:rPr>
        <w:t>ואופניים חשמליות.</w:t>
      </w:r>
      <w:r>
        <w:rPr>
          <w:rFonts w:hint="cs"/>
          <w:rtl/>
        </w:rPr>
        <w:t xml:space="preserve"> </w:t>
      </w:r>
    </w:p>
    <w:p w14:paraId="73EBAD3F" w14:textId="77777777" w:rsidR="00CB2F32" w:rsidRPr="00AD5F0E" w:rsidRDefault="00CB2F32" w:rsidP="00CB2F32">
      <w:pPr>
        <w:pStyle w:val="2"/>
        <w:rPr>
          <w:u w:val="single"/>
          <w:rtl/>
        </w:rPr>
      </w:pPr>
      <w:bookmarkStart w:id="2" w:name="_Toc482887513"/>
      <w:bookmarkStart w:id="3" w:name="_Toc482887849"/>
      <w:r w:rsidRPr="00AD5F0E">
        <w:rPr>
          <w:rFonts w:hint="cs"/>
          <w:u w:val="single"/>
          <w:rtl/>
        </w:rPr>
        <w:t>תיאור התהליך באופן כללי</w:t>
      </w:r>
      <w:bookmarkEnd w:id="2"/>
      <w:bookmarkEnd w:id="3"/>
    </w:p>
    <w:p w14:paraId="33623A48" w14:textId="77777777" w:rsidR="00CB2F32" w:rsidRDefault="00CB2F32" w:rsidP="00CB2F32">
      <w:pPr>
        <w:rPr>
          <w:rtl/>
        </w:rPr>
      </w:pPr>
      <w:r w:rsidRPr="00C96527">
        <w:rPr>
          <w:rFonts w:hint="cs"/>
          <w:highlight w:val="yellow"/>
          <w:rtl/>
        </w:rPr>
        <w:t>לקוחות</w:t>
      </w:r>
      <w:r w:rsidRPr="003F45C0">
        <w:rPr>
          <w:rFonts w:hint="cs"/>
          <w:rtl/>
        </w:rPr>
        <w:t xml:space="preserve"> שונים אשר מעוניינים ברכישת </w:t>
      </w:r>
      <w:r w:rsidRPr="00C96527">
        <w:rPr>
          <w:rFonts w:hint="cs"/>
          <w:highlight w:val="yellow"/>
          <w:rtl/>
        </w:rPr>
        <w:t>קורקינט חשמלי</w:t>
      </w:r>
      <w:r w:rsidRPr="003F45C0">
        <w:rPr>
          <w:rFonts w:hint="cs"/>
          <w:rtl/>
        </w:rPr>
        <w:t xml:space="preserve">, </w:t>
      </w:r>
      <w:r w:rsidRPr="00C96527">
        <w:rPr>
          <w:rFonts w:hint="cs"/>
          <w:highlight w:val="yellow"/>
          <w:rtl/>
        </w:rPr>
        <w:t>אופניים חשמליות</w:t>
      </w:r>
      <w:r>
        <w:rPr>
          <w:rFonts w:hint="cs"/>
          <w:rtl/>
        </w:rPr>
        <w:t xml:space="preserve"> או בתיקונם מגיעים </w:t>
      </w:r>
      <w:r w:rsidRPr="00C96527">
        <w:rPr>
          <w:rFonts w:hint="cs"/>
          <w:highlight w:val="green"/>
          <w:rtl/>
        </w:rPr>
        <w:t>לתור של הפקידים בחנות</w:t>
      </w:r>
      <w:r>
        <w:rPr>
          <w:rFonts w:hint="cs"/>
          <w:rtl/>
        </w:rPr>
        <w:t xml:space="preserve">. </w:t>
      </w:r>
      <w:r w:rsidRPr="003F45C0">
        <w:rPr>
          <w:rFonts w:hint="cs"/>
          <w:rtl/>
        </w:rPr>
        <w:t>ברגע</w:t>
      </w:r>
      <w:r>
        <w:rPr>
          <w:rFonts w:hint="cs"/>
          <w:rtl/>
        </w:rPr>
        <w:t xml:space="preserve"> שמגיע תורו של הלקוח </w:t>
      </w:r>
      <w:r w:rsidRPr="00C96527">
        <w:rPr>
          <w:rFonts w:hint="cs"/>
          <w:highlight w:val="yellow"/>
          <w:rtl/>
        </w:rPr>
        <w:t>הפקידים</w:t>
      </w:r>
      <w:r>
        <w:rPr>
          <w:rFonts w:hint="cs"/>
          <w:rtl/>
        </w:rPr>
        <w:t xml:space="preserve"> מטפלים בו. הפקידים מפנים את הלקוח בהתאם לרצונותי</w:t>
      </w:r>
      <w:r>
        <w:rPr>
          <w:rFonts w:hint="eastAsia"/>
          <w:rtl/>
        </w:rPr>
        <w:t>ו</w:t>
      </w:r>
      <w:r>
        <w:rPr>
          <w:rFonts w:hint="cs"/>
          <w:rtl/>
        </w:rPr>
        <w:t>.</w:t>
      </w:r>
    </w:p>
    <w:p w14:paraId="5A62A150" w14:textId="3B65EC54" w:rsidR="00CB2F32" w:rsidRDefault="00CB2F32" w:rsidP="00CB2F32">
      <w:pPr>
        <w:rPr>
          <w:rtl/>
        </w:rPr>
      </w:pPr>
      <w:r>
        <w:rPr>
          <w:rFonts w:hint="cs"/>
          <w:rtl/>
        </w:rPr>
        <w:t xml:space="preserve">במידה והוא מעוניין בתיקון </w:t>
      </w:r>
      <w:r>
        <w:rPr>
          <w:rtl/>
        </w:rPr>
        <w:t>–</w:t>
      </w:r>
      <w:r>
        <w:rPr>
          <w:rFonts w:hint="cs"/>
          <w:rtl/>
        </w:rPr>
        <w:t xml:space="preserve"> הוא יופנה </w:t>
      </w:r>
      <w:r w:rsidRPr="00C96527">
        <w:rPr>
          <w:rFonts w:hint="cs"/>
          <w:highlight w:val="green"/>
          <w:rtl/>
        </w:rPr>
        <w:t>ל</w:t>
      </w:r>
      <w:r w:rsidR="00C96527" w:rsidRPr="00C96527">
        <w:rPr>
          <w:rFonts w:hint="cs"/>
          <w:highlight w:val="green"/>
          <w:rtl/>
        </w:rPr>
        <w:t xml:space="preserve">תור </w:t>
      </w:r>
      <w:r w:rsidRPr="00C96527">
        <w:rPr>
          <w:rFonts w:hint="cs"/>
          <w:highlight w:val="green"/>
          <w:rtl/>
        </w:rPr>
        <w:t>טכנאים הזוטרים</w:t>
      </w:r>
      <w:r>
        <w:rPr>
          <w:rFonts w:hint="cs"/>
          <w:rtl/>
        </w:rPr>
        <w:t xml:space="preserve">. לקוחות אשר הופנו </w:t>
      </w:r>
      <w:r w:rsidRPr="00C96527">
        <w:rPr>
          <w:rFonts w:hint="cs"/>
          <w:highlight w:val="yellow"/>
          <w:rtl/>
        </w:rPr>
        <w:t>לטכנאים הזוטרים</w:t>
      </w:r>
      <w:r>
        <w:rPr>
          <w:rFonts w:hint="cs"/>
          <w:rtl/>
        </w:rPr>
        <w:t xml:space="preserve"> יעברו אצלם בדיקה כללית, במידה ומדובר בתקלה מורכבת יועברו </w:t>
      </w:r>
      <w:r w:rsidRPr="00C96527">
        <w:rPr>
          <w:rFonts w:hint="cs"/>
          <w:highlight w:val="green"/>
          <w:rtl/>
        </w:rPr>
        <w:t xml:space="preserve">לתור של </w:t>
      </w:r>
      <w:r w:rsidRPr="00C96527">
        <w:rPr>
          <w:rFonts w:hint="cs"/>
          <w:highlight w:val="yellow"/>
          <w:rtl/>
        </w:rPr>
        <w:t>הטכנאי הבכיר</w:t>
      </w:r>
      <w:r>
        <w:rPr>
          <w:rFonts w:hint="cs"/>
          <w:rtl/>
        </w:rPr>
        <w:t xml:space="preserve"> ובמידה והלקוחות מאוד לא מרוצים מהבדיקה שנעשתה להם הם יועברו </w:t>
      </w:r>
      <w:r w:rsidRPr="00C96527">
        <w:rPr>
          <w:rFonts w:hint="cs"/>
          <w:highlight w:val="green"/>
          <w:rtl/>
        </w:rPr>
        <w:t>ל</w:t>
      </w:r>
      <w:r w:rsidR="00C96527" w:rsidRPr="00C96527">
        <w:rPr>
          <w:rFonts w:hint="cs"/>
          <w:highlight w:val="green"/>
          <w:rtl/>
        </w:rPr>
        <w:t xml:space="preserve">תור </w:t>
      </w:r>
      <w:r w:rsidRPr="00C96527">
        <w:rPr>
          <w:rFonts w:hint="cs"/>
          <w:highlight w:val="green"/>
          <w:rtl/>
        </w:rPr>
        <w:t>מנהל הלקוחות</w:t>
      </w:r>
      <w:r>
        <w:rPr>
          <w:rFonts w:hint="cs"/>
          <w:rtl/>
        </w:rPr>
        <w:t xml:space="preserve">. במידה והטיפול הסתיים אצל הטכנאי הפשוט, הטכנאי יעביר את </w:t>
      </w:r>
      <w:r w:rsidRPr="00C96527">
        <w:rPr>
          <w:rFonts w:hint="cs"/>
          <w:highlight w:val="yellow"/>
          <w:rtl/>
        </w:rPr>
        <w:t>המסמך אשר מסכם</w:t>
      </w:r>
      <w:r>
        <w:rPr>
          <w:rFonts w:hint="cs"/>
          <w:rtl/>
        </w:rPr>
        <w:t xml:space="preserve"> את הטיפול </w:t>
      </w:r>
      <w:r w:rsidRPr="00C96527">
        <w:rPr>
          <w:rFonts w:hint="cs"/>
          <w:highlight w:val="green"/>
          <w:rtl/>
        </w:rPr>
        <w:t xml:space="preserve">לתור של </w:t>
      </w:r>
      <w:r w:rsidR="00C96527">
        <w:rPr>
          <w:rFonts w:hint="cs"/>
          <w:highlight w:val="green"/>
          <w:rtl/>
        </w:rPr>
        <w:t xml:space="preserve">מסמכים מסכמים בהמתנה </w:t>
      </w:r>
      <w:r w:rsidR="00C96527" w:rsidRPr="00C96527">
        <w:rPr>
          <w:rFonts w:hint="cs"/>
          <w:highlight w:val="yellow"/>
          <w:rtl/>
        </w:rPr>
        <w:t>ל</w:t>
      </w:r>
      <w:r w:rsidRPr="00C96527">
        <w:rPr>
          <w:rFonts w:hint="cs"/>
          <w:highlight w:val="yellow"/>
          <w:rtl/>
        </w:rPr>
        <w:t>קופאי</w:t>
      </w:r>
      <w:r>
        <w:rPr>
          <w:rFonts w:hint="cs"/>
          <w:rtl/>
        </w:rPr>
        <w:t xml:space="preserve">. לקוחות אשר הועברו לטכנאים הבכירים, יטופלו אצלם. במידה והטיפול יוצא יקר מאוד (פירוט בהמשך) הלקוחות מועברים </w:t>
      </w:r>
      <w:r w:rsidRPr="00C96527">
        <w:rPr>
          <w:rFonts w:hint="cs"/>
          <w:highlight w:val="yellow"/>
          <w:rtl/>
        </w:rPr>
        <w:t>למנהל הלקוחות</w:t>
      </w:r>
      <w:r>
        <w:rPr>
          <w:rFonts w:hint="cs"/>
          <w:rtl/>
        </w:rPr>
        <w:t xml:space="preserve">. </w:t>
      </w:r>
      <w:r w:rsidR="000B206F">
        <w:rPr>
          <w:rFonts w:hint="cs"/>
          <w:rtl/>
        </w:rPr>
        <w:t>אפשר לעבור לתור מנהל הלקוחות ב2 אופציות: אי שביעות רצון מטיפול של טכנאים זוטרים או אי שביעות רצון מטיפול של טכנאים בכירים.</w:t>
      </w:r>
    </w:p>
    <w:p w14:paraId="14D36D01" w14:textId="77777777" w:rsidR="00CB2F32" w:rsidRDefault="00CB2F32" w:rsidP="00CB2F32">
      <w:pPr>
        <w:rPr>
          <w:rtl/>
        </w:rPr>
      </w:pPr>
      <w:r>
        <w:rPr>
          <w:rFonts w:hint="cs"/>
          <w:rtl/>
        </w:rPr>
        <w:t xml:space="preserve">במידה והלקוח מעוניין ברכישה </w:t>
      </w:r>
      <w:r>
        <w:rPr>
          <w:rtl/>
        </w:rPr>
        <w:t>–</w:t>
      </w:r>
      <w:r>
        <w:rPr>
          <w:rFonts w:hint="cs"/>
          <w:rtl/>
        </w:rPr>
        <w:t xml:space="preserve"> הוא יופנה </w:t>
      </w:r>
      <w:r w:rsidRPr="00F12910">
        <w:rPr>
          <w:rFonts w:hint="cs"/>
          <w:highlight w:val="yellow"/>
          <w:rtl/>
        </w:rPr>
        <w:t>לנציגי המכירות</w:t>
      </w:r>
      <w:r>
        <w:rPr>
          <w:rFonts w:hint="cs"/>
          <w:rtl/>
        </w:rPr>
        <w:t>. במידה והרכישה התבצעה אצל נציג המכירות, הוא יעביר את המסמך אשר מסכם את הרכישה לתור של הקופאי. במידה והרכישה לא מתבצעת דרך נציג המכירות, הלקוח יועבר למנהל הלקוחות.</w:t>
      </w:r>
    </w:p>
    <w:p w14:paraId="0E098B45" w14:textId="77777777" w:rsidR="00CB2F32" w:rsidRDefault="00CB2F32" w:rsidP="00CB2F32">
      <w:pPr>
        <w:rPr>
          <w:rtl/>
        </w:rPr>
      </w:pPr>
      <w:r w:rsidRPr="00F12910">
        <w:rPr>
          <w:rFonts w:hint="cs"/>
          <w:highlight w:val="yellow"/>
          <w:rtl/>
        </w:rPr>
        <w:lastRenderedPageBreak/>
        <w:t>מנהל הלקוחות</w:t>
      </w:r>
      <w:r>
        <w:rPr>
          <w:rFonts w:hint="cs"/>
          <w:rtl/>
        </w:rPr>
        <w:t xml:space="preserve"> מטפל בלקוחות בהתאם לדרישתם ויוכל להעניק להם פיצוי במידה והם לא מרוצים, על-מנת לשכנע אותם לבצע את הטיפול או הרכישה. אם הצליח, יחזיר אותם לטכנאים הבכירים או לנציגי המכירות. אחרת, יעביר מסמך מסכם לתור של הקופאי.</w:t>
      </w:r>
    </w:p>
    <w:p w14:paraId="1F30899F" w14:textId="77777777" w:rsidR="00CB2F32" w:rsidRDefault="00CB2F32" w:rsidP="00CB2F32">
      <w:pPr>
        <w:rPr>
          <w:rStyle w:val="a5"/>
          <w:b w:val="0"/>
          <w:bCs w:val="0"/>
          <w:sz w:val="44"/>
          <w:szCs w:val="44"/>
          <w:rtl/>
        </w:rPr>
      </w:pPr>
      <w:r w:rsidRPr="00C00998">
        <w:rPr>
          <w:rFonts w:hint="cs"/>
          <w:rtl/>
        </w:rPr>
        <w:t>הקופאי ידאג ל</w:t>
      </w:r>
      <w:r>
        <w:rPr>
          <w:rFonts w:hint="cs"/>
          <w:rtl/>
        </w:rPr>
        <w:t>תעד ולשמור</w:t>
      </w:r>
      <w:r w:rsidRPr="00C00998">
        <w:rPr>
          <w:rFonts w:hint="cs"/>
          <w:rtl/>
        </w:rPr>
        <w:t xml:space="preserve"> את כלל המסמכים המסכמים</w:t>
      </w:r>
      <w:r>
        <w:rPr>
          <w:rFonts w:hint="cs"/>
          <w:rtl/>
        </w:rPr>
        <w:t xml:space="preserve"> ו</w:t>
      </w:r>
      <w:r w:rsidRPr="00F12910">
        <w:rPr>
          <w:rFonts w:hint="cs"/>
          <w:highlight w:val="red"/>
          <w:rtl/>
        </w:rPr>
        <w:t>לנתח את ממצאי יום העבודה.</w:t>
      </w:r>
      <w:bookmarkStart w:id="4" w:name="_Toc482887514"/>
      <w:bookmarkStart w:id="5" w:name="_Toc482887850"/>
    </w:p>
    <w:p w14:paraId="241C4B0A" w14:textId="77777777" w:rsidR="00CB2F32" w:rsidRPr="00AE788B" w:rsidRDefault="00CB2F32" w:rsidP="00CB2F32">
      <w:pPr>
        <w:pStyle w:val="1"/>
        <w:rPr>
          <w:rStyle w:val="a5"/>
          <w:b/>
          <w:bCs/>
          <w:i w:val="0"/>
          <w:iCs w:val="0"/>
          <w:sz w:val="44"/>
          <w:szCs w:val="44"/>
          <w:rtl/>
        </w:rPr>
      </w:pPr>
      <w:r w:rsidRPr="00AE788B">
        <w:rPr>
          <w:rStyle w:val="a5"/>
          <w:rFonts w:hint="cs"/>
          <w:sz w:val="44"/>
          <w:szCs w:val="44"/>
          <w:rtl/>
        </w:rPr>
        <w:t>האובייקטים במערכת</w:t>
      </w:r>
      <w:bookmarkEnd w:id="4"/>
      <w:bookmarkEnd w:id="5"/>
    </w:p>
    <w:p w14:paraId="6C7793E6" w14:textId="77777777" w:rsidR="00CB2F32" w:rsidRPr="00C64E9F" w:rsidRDefault="00CB2F32" w:rsidP="00CB2F32">
      <w:pPr>
        <w:rPr>
          <w:b/>
          <w:bCs/>
          <w:u w:val="single"/>
          <w:rtl/>
        </w:rPr>
      </w:pPr>
      <w:r w:rsidRPr="00C64E9F">
        <w:rPr>
          <w:rFonts w:hint="cs"/>
          <w:b/>
          <w:bCs/>
          <w:u w:val="single"/>
          <w:rtl/>
        </w:rPr>
        <w:t>עליכם לממש את כל האובייקטים הרשומים בהנחיות, ללא יוצא מן הכלל</w:t>
      </w:r>
      <w:r>
        <w:rPr>
          <w:rFonts w:hint="cs"/>
          <w:b/>
          <w:bCs/>
          <w:u w:val="single"/>
          <w:rtl/>
        </w:rPr>
        <w:t xml:space="preserve">. מפורטים בסעיפים הבאים 12 אובייקטים (כולל </w:t>
      </w:r>
      <w:r>
        <w:rPr>
          <w:b/>
          <w:bCs/>
          <w:u w:val="single"/>
        </w:rPr>
        <w:t>GUI</w:t>
      </w:r>
      <w:r>
        <w:rPr>
          <w:rFonts w:hint="cs"/>
          <w:b/>
          <w:bCs/>
          <w:u w:val="single"/>
          <w:rtl/>
        </w:rPr>
        <w:t xml:space="preserve"> ותורים)</w:t>
      </w:r>
      <w:r w:rsidRPr="00C64E9F">
        <w:rPr>
          <w:rFonts w:hint="cs"/>
          <w:b/>
          <w:bCs/>
          <w:u w:val="single"/>
          <w:rtl/>
        </w:rPr>
        <w:t>.</w:t>
      </w:r>
      <w:r>
        <w:rPr>
          <w:rFonts w:hint="cs"/>
          <w:b/>
          <w:bCs/>
          <w:u w:val="single"/>
          <w:rtl/>
        </w:rPr>
        <w:t xml:space="preserve"> יש לממש את כולם עם שם זהה לשם המופיע כאן באנגלית.</w:t>
      </w:r>
      <w:r w:rsidRPr="00C64E9F">
        <w:rPr>
          <w:rFonts w:hint="cs"/>
          <w:b/>
          <w:bCs/>
          <w:u w:val="single"/>
          <w:rtl/>
        </w:rPr>
        <w:t xml:space="preserve"> ניתן להוסיף אובייקטים נוספים</w:t>
      </w:r>
      <w:r>
        <w:rPr>
          <w:rFonts w:hint="cs"/>
          <w:b/>
          <w:bCs/>
          <w:u w:val="single"/>
          <w:rtl/>
        </w:rPr>
        <w:t xml:space="preserve"> (כולל ירושה וממשקים)</w:t>
      </w:r>
      <w:r w:rsidRPr="00C64E9F">
        <w:rPr>
          <w:rFonts w:hint="cs"/>
          <w:b/>
          <w:bCs/>
          <w:u w:val="single"/>
          <w:rtl/>
        </w:rPr>
        <w:t>, כראות עיניכם.</w:t>
      </w:r>
    </w:p>
    <w:p w14:paraId="4271D385" w14:textId="77777777" w:rsidR="00CB2F32" w:rsidRDefault="00CB2F32" w:rsidP="00CB2F32">
      <w:pPr>
        <w:pStyle w:val="3"/>
        <w:numPr>
          <w:ilvl w:val="0"/>
          <w:numId w:val="6"/>
        </w:numPr>
        <w:rPr>
          <w:rtl/>
        </w:rPr>
      </w:pPr>
      <w:r>
        <w:rPr>
          <w:rFonts w:hint="cs"/>
          <w:rtl/>
        </w:rPr>
        <w:t>לקוח (</w:t>
      </w:r>
      <w:r>
        <w:t>Customer</w:t>
      </w:r>
      <w:r>
        <w:rPr>
          <w:rFonts w:hint="cs"/>
          <w:rtl/>
        </w:rPr>
        <w:t>)</w:t>
      </w:r>
    </w:p>
    <w:p w14:paraId="23CC5DA0" w14:textId="77777777" w:rsidR="00CB2F32" w:rsidRDefault="00CB2F32" w:rsidP="00CB2F32">
      <w:pPr>
        <w:rPr>
          <w:rtl/>
        </w:rPr>
      </w:pPr>
      <w:r w:rsidRPr="008658A7">
        <w:rPr>
          <w:rFonts w:hint="cs"/>
          <w:rtl/>
        </w:rPr>
        <w:t>ישנם שני סוגי לקוחות, לקוחות אשר מעוניינים ברכישה ולקוחות אשר מעוניינים בתיקון.</w:t>
      </w:r>
      <w:r>
        <w:rPr>
          <w:rFonts w:hint="cs"/>
          <w:rtl/>
        </w:rPr>
        <w:t xml:space="preserve"> כל לקוח אשר נכנס לחנות יכיל את שמו, והאם הוא מעוניין ברכישה או תיקון של קורקינט או אופניים. </w:t>
      </w:r>
      <w:r>
        <w:rPr>
          <w:rtl/>
        </w:rPr>
        <w:t xml:space="preserve">כלל </w:t>
      </w:r>
      <w:r>
        <w:rPr>
          <w:rFonts w:hint="cs"/>
          <w:rtl/>
        </w:rPr>
        <w:t>הלקוחות ייווצר</w:t>
      </w:r>
      <w:r>
        <w:rPr>
          <w:rFonts w:hint="eastAsia"/>
          <w:rtl/>
        </w:rPr>
        <w:t>ו</w:t>
      </w:r>
      <w:r>
        <w:rPr>
          <w:rFonts w:hint="cs"/>
          <w:rtl/>
        </w:rPr>
        <w:t xml:space="preserve"> עם תחילת הריצה מתוך קובץ הקלט (ראה פירוט בהמשך). </w:t>
      </w:r>
      <w:r>
        <w:rPr>
          <w:rtl/>
        </w:rPr>
        <w:t>בנוסף</w:t>
      </w:r>
      <w:r>
        <w:rPr>
          <w:rFonts w:hint="cs"/>
          <w:rtl/>
        </w:rPr>
        <w:t xml:space="preserve">, לכל לקוח יש זמן הגעה לחנות עם כלי הרכב החשמלי. הזמן נספר מתחילת היום בשניות. זמן ההגעה לחנות הוא בפועל כמה שניות הלקוח צריך להעביר לפני שהוא מגיע לתור בחנות. כלומר </w:t>
      </w:r>
      <w:r>
        <w:rPr>
          <w:rtl/>
        </w:rPr>
        <w:t>–</w:t>
      </w:r>
      <w:r>
        <w:rPr>
          <w:rFonts w:hint="cs"/>
          <w:rtl/>
        </w:rPr>
        <w:t xml:space="preserve"> בזמן ההגעה, </w:t>
      </w:r>
      <w:r w:rsidRPr="00E47688">
        <w:rPr>
          <w:rFonts w:hint="cs"/>
          <w:highlight w:val="green"/>
          <w:rtl/>
        </w:rPr>
        <w:t>הלקוח וכלי הרכב הממונע יכנסו לתור לפקידים.</w:t>
      </w:r>
    </w:p>
    <w:p w14:paraId="72308176" w14:textId="77777777" w:rsidR="00CB2F32" w:rsidRDefault="00CB2F32" w:rsidP="00CB2F32">
      <w:pPr>
        <w:pStyle w:val="3"/>
        <w:numPr>
          <w:ilvl w:val="0"/>
          <w:numId w:val="6"/>
        </w:numPr>
        <w:rPr>
          <w:rtl/>
        </w:rPr>
      </w:pPr>
      <w:r>
        <w:rPr>
          <w:rFonts w:hint="cs"/>
          <w:rtl/>
        </w:rPr>
        <w:t>כלי רכב חשמלי (</w:t>
      </w:r>
      <w:proofErr w:type="spellStart"/>
      <w:r>
        <w:t>ElectricVehicle</w:t>
      </w:r>
      <w:proofErr w:type="spellEnd"/>
      <w:r>
        <w:rPr>
          <w:rFonts w:hint="cs"/>
          <w:rtl/>
        </w:rPr>
        <w:t>)</w:t>
      </w:r>
    </w:p>
    <w:p w14:paraId="49E390DD" w14:textId="77777777" w:rsidR="00CB2F32" w:rsidRDefault="00CB2F32" w:rsidP="00CB2F32">
      <w:pPr>
        <w:rPr>
          <w:rtl/>
        </w:rPr>
      </w:pPr>
      <w:r>
        <w:rPr>
          <w:rFonts w:hint="cs"/>
          <w:rtl/>
        </w:rPr>
        <w:t xml:space="preserve">ישנם שני סוגי כלי רכב חשמליים </w:t>
      </w:r>
      <w:r>
        <w:rPr>
          <w:rtl/>
        </w:rPr>
        <w:t>–</w:t>
      </w:r>
      <w:r>
        <w:rPr>
          <w:rFonts w:hint="cs"/>
          <w:rtl/>
        </w:rPr>
        <w:t xml:space="preserve"> קורקינט חשמלי ואופניים חשמליות. לכל כלי רכב יש לשמור את שם הדגם, את מהירותו המקסימאלית ואת המשקל שלו. לאופניים בלבד, יש מאפיין נוסף </w:t>
      </w:r>
      <w:r>
        <w:rPr>
          <w:rtl/>
        </w:rPr>
        <w:t>–</w:t>
      </w:r>
      <w:r>
        <w:rPr>
          <w:rFonts w:hint="cs"/>
          <w:rtl/>
        </w:rPr>
        <w:t xml:space="preserve"> האם הן ניתנות לקיפול או לא (1=כן).</w:t>
      </w:r>
    </w:p>
    <w:p w14:paraId="3A395802" w14:textId="77777777" w:rsidR="00CB2F32" w:rsidRPr="00C44D12" w:rsidRDefault="00CB2F32" w:rsidP="00CB2F32">
      <w:pPr>
        <w:pStyle w:val="3"/>
        <w:numPr>
          <w:ilvl w:val="0"/>
          <w:numId w:val="6"/>
        </w:numPr>
        <w:rPr>
          <w:rtl/>
        </w:rPr>
      </w:pPr>
      <w:bookmarkStart w:id="6" w:name="_Toc482887517"/>
      <w:bookmarkStart w:id="7" w:name="_Toc482887853"/>
      <w:r w:rsidRPr="00C44D12">
        <w:rPr>
          <w:rFonts w:hint="cs"/>
          <w:rtl/>
        </w:rPr>
        <w:t>פקיד (</w:t>
      </w:r>
      <w:proofErr w:type="spellStart"/>
      <w:r>
        <w:t>C</w:t>
      </w:r>
      <w:r w:rsidRPr="00C44D12">
        <w:t>lerck</w:t>
      </w:r>
      <w:proofErr w:type="spellEnd"/>
      <w:r w:rsidRPr="00C44D12">
        <w:rPr>
          <w:rFonts w:hint="cs"/>
          <w:rtl/>
        </w:rPr>
        <w:t>)</w:t>
      </w:r>
      <w:bookmarkEnd w:id="6"/>
      <w:bookmarkEnd w:id="7"/>
    </w:p>
    <w:p w14:paraId="44F229E1" w14:textId="77777777" w:rsidR="00CB2F32" w:rsidRDefault="00CB2F32" w:rsidP="00CB2F32">
      <w:pPr>
        <w:rPr>
          <w:rtl/>
        </w:rPr>
      </w:pPr>
      <w:r>
        <w:rPr>
          <w:rFonts w:hint="cs"/>
          <w:rtl/>
        </w:rPr>
        <w:t>לכל פקיד יש מזהה ייחוד</w:t>
      </w:r>
      <w:r>
        <w:rPr>
          <w:rFonts w:hint="eastAsia"/>
          <w:rtl/>
        </w:rPr>
        <w:t>י</w:t>
      </w:r>
      <w:r>
        <w:rPr>
          <w:rFonts w:hint="cs"/>
          <w:rtl/>
        </w:rPr>
        <w:t xml:space="preserve">. </w:t>
      </w:r>
      <w:r w:rsidRPr="003F45C0">
        <w:rPr>
          <w:rFonts w:hint="cs"/>
          <w:rtl/>
        </w:rPr>
        <w:t>בחנות יש 2 פקידים אשר אחראים</w:t>
      </w:r>
      <w:r>
        <w:rPr>
          <w:rFonts w:hint="cs"/>
          <w:rtl/>
        </w:rPr>
        <w:t xml:space="preserve"> על ניתוב</w:t>
      </w:r>
      <w:r w:rsidRPr="003F45C0">
        <w:rPr>
          <w:rFonts w:hint="cs"/>
          <w:rtl/>
        </w:rPr>
        <w:t xml:space="preserve"> הלקוחות בין מסלול הרכישה לבין מסלול התיקון.</w:t>
      </w:r>
      <w:r>
        <w:rPr>
          <w:rFonts w:hint="cs"/>
          <w:rtl/>
        </w:rPr>
        <w:t xml:space="preserve"> לשני הפקידים יש תור משותף, </w:t>
      </w:r>
      <w:r w:rsidRPr="00BA0A13">
        <w:rPr>
          <w:rFonts w:hint="cs"/>
          <w:highlight w:val="green"/>
          <w:rtl/>
        </w:rPr>
        <w:t>במידה ואין לקוחות בתור, הפקידים בחנות ממתינים.</w:t>
      </w:r>
      <w:r w:rsidRPr="00841478">
        <w:rPr>
          <w:rFonts w:hint="cs"/>
          <w:rtl/>
        </w:rPr>
        <w:t xml:space="preserve"> עם הגעת לקוח, </w:t>
      </w:r>
      <w:r w:rsidRPr="00BA0A13">
        <w:rPr>
          <w:rFonts w:hint="cs"/>
          <w:highlight w:val="green"/>
          <w:rtl/>
        </w:rPr>
        <w:t>הפקידים מתחרים</w:t>
      </w:r>
      <w:r w:rsidRPr="00841478">
        <w:rPr>
          <w:rFonts w:hint="cs"/>
          <w:rtl/>
        </w:rPr>
        <w:t xml:space="preserve"> על מי יטפל בלקוח (ישלוף אותו מה</w:t>
      </w:r>
      <w:r w:rsidRPr="00FE6B2C">
        <w:rPr>
          <w:rFonts w:hint="cs"/>
          <w:rtl/>
        </w:rPr>
        <w:t xml:space="preserve">תור). ברגע שפקיד שלף לקוח מהתור, הוא עובר לשירות הפקיד </w:t>
      </w:r>
      <w:r w:rsidRPr="00FE6B2C">
        <w:rPr>
          <w:rtl/>
        </w:rPr>
        <w:t>–</w:t>
      </w:r>
      <w:r w:rsidRPr="00FE6B2C">
        <w:rPr>
          <w:rFonts w:hint="cs"/>
          <w:rtl/>
        </w:rPr>
        <w:t xml:space="preserve"> </w:t>
      </w:r>
      <w:r w:rsidRPr="00BA0A13">
        <w:rPr>
          <w:rFonts w:hint="cs"/>
          <w:highlight w:val="green"/>
          <w:rtl/>
        </w:rPr>
        <w:t>פרק זמן אקראי הלוקח בין 3 ל-6 שניות</w:t>
      </w:r>
      <w:r w:rsidRPr="00FE6B2C">
        <w:rPr>
          <w:rFonts w:hint="cs"/>
          <w:rtl/>
        </w:rPr>
        <w:t xml:space="preserve">. מאחר ורווחיות החברה גדולה יותר </w:t>
      </w:r>
      <w:r>
        <w:rPr>
          <w:rFonts w:hint="cs"/>
          <w:rtl/>
        </w:rPr>
        <w:t>בקרב לקוחות אשר מטפלים/</w:t>
      </w:r>
      <w:r w:rsidRPr="00FE6B2C">
        <w:rPr>
          <w:rFonts w:hint="cs"/>
          <w:rtl/>
        </w:rPr>
        <w:t>רוכשים אופניים, במידה ויש גם לקוחות המתעניינים</w:t>
      </w:r>
      <w:r>
        <w:rPr>
          <w:rFonts w:hint="cs"/>
          <w:rtl/>
        </w:rPr>
        <w:t xml:space="preserve"> </w:t>
      </w:r>
      <w:r w:rsidRPr="00FE6B2C">
        <w:rPr>
          <w:rFonts w:hint="cs"/>
          <w:rtl/>
        </w:rPr>
        <w:t xml:space="preserve">(ברכישה או תיקון) של אופניים וגם לקוחות המתעניינים בקורקינטים, </w:t>
      </w:r>
      <w:r w:rsidRPr="00BA0A13">
        <w:rPr>
          <w:rFonts w:hint="cs"/>
          <w:highlight w:val="green"/>
          <w:rtl/>
        </w:rPr>
        <w:t>הפקידים יתנו עדיפות לטיפול בלקוחות בנושא האופניים</w:t>
      </w:r>
      <w:r>
        <w:rPr>
          <w:rFonts w:hint="cs"/>
          <w:rtl/>
        </w:rPr>
        <w:t xml:space="preserve"> ויטפלו בל</w:t>
      </w:r>
      <w:r w:rsidRPr="00FE6B2C">
        <w:rPr>
          <w:rFonts w:hint="cs"/>
          <w:rtl/>
        </w:rPr>
        <w:t xml:space="preserve">קוח עם אופניים לפני לקוח עם קורקינט (לעומת זאת מבין </w:t>
      </w:r>
      <w:r w:rsidRPr="00BA0A13">
        <w:rPr>
          <w:rFonts w:hint="cs"/>
          <w:highlight w:val="green"/>
          <w:rtl/>
        </w:rPr>
        <w:t xml:space="preserve">הקורקינטים, ייקחו לפי סדר </w:t>
      </w:r>
      <w:r w:rsidRPr="00BA0A13">
        <w:rPr>
          <w:rFonts w:hint="cs"/>
          <w:highlight w:val="green"/>
          <w:rtl/>
        </w:rPr>
        <w:lastRenderedPageBreak/>
        <w:t>ההגעה</w:t>
      </w:r>
      <w:r w:rsidRPr="00FE6B2C">
        <w:rPr>
          <w:rFonts w:hint="cs"/>
          <w:rtl/>
        </w:rPr>
        <w:t xml:space="preserve">). לאחר סיום טיפול הפקיד, הוא </w:t>
      </w:r>
      <w:r w:rsidRPr="00BA0A13">
        <w:rPr>
          <w:rFonts w:hint="cs"/>
          <w:highlight w:val="green"/>
          <w:rtl/>
        </w:rPr>
        <w:t>מעביר את הלקוח לתור של התיקון או הרכישה</w:t>
      </w:r>
      <w:r w:rsidRPr="00FE6B2C">
        <w:rPr>
          <w:rFonts w:hint="cs"/>
          <w:rtl/>
        </w:rPr>
        <w:t>.</w:t>
      </w:r>
      <w:r>
        <w:rPr>
          <w:rFonts w:hint="cs"/>
          <w:rtl/>
        </w:rPr>
        <w:t xml:space="preserve"> </w:t>
      </w:r>
      <w:r w:rsidRPr="00353EF1">
        <w:rPr>
          <w:rFonts w:hint="cs"/>
          <w:rtl/>
        </w:rPr>
        <w:t>אזור ה</w:t>
      </w:r>
      <w:r>
        <w:rPr>
          <w:rFonts w:hint="cs"/>
          <w:rtl/>
        </w:rPr>
        <w:t>ה</w:t>
      </w:r>
      <w:r w:rsidRPr="00353EF1">
        <w:rPr>
          <w:rFonts w:hint="cs"/>
          <w:rtl/>
        </w:rPr>
        <w:t>מתנה</w:t>
      </w:r>
      <w:r>
        <w:rPr>
          <w:rFonts w:hint="cs"/>
          <w:rtl/>
        </w:rPr>
        <w:t xml:space="preserve"> לתיקון הכלי מוגבל ולכן מ</w:t>
      </w:r>
      <w:r w:rsidRPr="00353EF1">
        <w:rPr>
          <w:rFonts w:hint="cs"/>
          <w:rtl/>
        </w:rPr>
        <w:t>דובר בתור חסום</w:t>
      </w:r>
      <w:r>
        <w:rPr>
          <w:rFonts w:hint="cs"/>
          <w:rtl/>
        </w:rPr>
        <w:t>.</w:t>
      </w:r>
    </w:p>
    <w:p w14:paraId="193D7ED2" w14:textId="77777777" w:rsidR="00CB2F32" w:rsidRPr="002E7AE1" w:rsidRDefault="00CB2F32" w:rsidP="00CB2F32">
      <w:pPr>
        <w:rPr>
          <w:rFonts w:eastAsiaTheme="minorEastAsia"/>
          <w:rtl/>
        </w:rPr>
      </w:pPr>
      <w:r w:rsidRPr="00E24C97">
        <w:rPr>
          <w:rFonts w:eastAsiaTheme="minorEastAsia" w:hint="cs"/>
          <w:highlight w:val="red"/>
          <w:rtl/>
        </w:rPr>
        <w:t>הפקידים בחנות מסיימים את היום ברגע שקיבלו הודעה ממנהלי הלקוחות שהיום הסתיים</w:t>
      </w:r>
      <w:r w:rsidRPr="002E7AE1">
        <w:rPr>
          <w:rFonts w:eastAsiaTheme="minorEastAsia" w:hint="cs"/>
          <w:rtl/>
        </w:rPr>
        <w:t xml:space="preserve"> (הם מחכים ללקוחות</w:t>
      </w:r>
      <w:r>
        <w:rPr>
          <w:rFonts w:eastAsiaTheme="minorEastAsia" w:hint="cs"/>
          <w:rtl/>
        </w:rPr>
        <w:t xml:space="preserve"> </w:t>
      </w:r>
      <w:r w:rsidRPr="002E7AE1">
        <w:rPr>
          <w:rFonts w:eastAsiaTheme="minorEastAsia" w:hint="cs"/>
          <w:rtl/>
        </w:rPr>
        <w:t xml:space="preserve">- על </w:t>
      </w:r>
      <w:r>
        <w:rPr>
          <w:rFonts w:eastAsiaTheme="minorEastAsia" w:hint="cs"/>
          <w:rtl/>
        </w:rPr>
        <w:t>מנהלי הלקוחות</w:t>
      </w:r>
      <w:r w:rsidRPr="002E7AE1">
        <w:rPr>
          <w:rFonts w:eastAsiaTheme="minorEastAsia" w:hint="cs"/>
          <w:rtl/>
        </w:rPr>
        <w:t xml:space="preserve"> להגיד להם להפסיק לחכות)</w:t>
      </w:r>
      <w:r>
        <w:rPr>
          <w:rFonts w:eastAsiaTheme="minorEastAsia" w:hint="cs"/>
          <w:rtl/>
        </w:rPr>
        <w:t>.</w:t>
      </w:r>
    </w:p>
    <w:p w14:paraId="67370F36" w14:textId="77777777" w:rsidR="00CB2F32" w:rsidRPr="00FE6B2C" w:rsidRDefault="00CB2F32" w:rsidP="00CB2F32"/>
    <w:p w14:paraId="464F6B0D" w14:textId="77777777" w:rsidR="00CB2F32" w:rsidRPr="00CF19D3" w:rsidRDefault="00CB2F32" w:rsidP="00CB2F32">
      <w:pPr>
        <w:pStyle w:val="3"/>
        <w:numPr>
          <w:ilvl w:val="0"/>
          <w:numId w:val="6"/>
        </w:numPr>
        <w:rPr>
          <w:rtl/>
        </w:rPr>
      </w:pPr>
      <w:bookmarkStart w:id="8" w:name="_Toc482887518"/>
      <w:bookmarkStart w:id="9" w:name="_Toc482887854"/>
      <w:r w:rsidRPr="00CF19D3">
        <w:rPr>
          <w:rFonts w:hint="cs"/>
          <w:rtl/>
        </w:rPr>
        <w:t>טכנאי פשוט (</w:t>
      </w:r>
      <w:proofErr w:type="spellStart"/>
      <w:r>
        <w:rPr>
          <w:rFonts w:hint="cs"/>
        </w:rPr>
        <w:t>J</w:t>
      </w:r>
      <w:r w:rsidRPr="00CF19D3">
        <w:t>unior</w:t>
      </w:r>
      <w:r w:rsidRPr="00CF19D3">
        <w:rPr>
          <w:rFonts w:hint="cs"/>
        </w:rPr>
        <w:t>T</w:t>
      </w:r>
      <w:r w:rsidRPr="00CF19D3">
        <w:t>echnician</w:t>
      </w:r>
      <w:proofErr w:type="spellEnd"/>
      <w:r w:rsidRPr="00CF19D3">
        <w:rPr>
          <w:rFonts w:hint="cs"/>
          <w:rtl/>
        </w:rPr>
        <w:t>)</w:t>
      </w:r>
      <w:bookmarkEnd w:id="8"/>
      <w:bookmarkEnd w:id="9"/>
    </w:p>
    <w:p w14:paraId="6FCAA2CB" w14:textId="794A6040" w:rsidR="00CB2F32" w:rsidRDefault="00CB2F32" w:rsidP="00CB2F32">
      <w:pPr>
        <w:rPr>
          <w:rFonts w:eastAsiaTheme="minorEastAsia"/>
        </w:rPr>
      </w:pPr>
      <w:r w:rsidRPr="00CF19D3">
        <w:rPr>
          <w:rFonts w:hint="cs"/>
          <w:rtl/>
        </w:rPr>
        <w:t>לכל טכנאי יש מזהה י</w:t>
      </w:r>
      <w:r w:rsidRPr="00E63C0F">
        <w:rPr>
          <w:rFonts w:hint="cs"/>
          <w:rtl/>
        </w:rPr>
        <w:t>יחודי (מחרוזת)</w:t>
      </w:r>
      <w:r>
        <w:rPr>
          <w:rFonts w:hint="cs"/>
          <w:rtl/>
        </w:rPr>
        <w:t xml:space="preserve"> ומספר שנות </w:t>
      </w:r>
      <w:r w:rsidRPr="00E63C0F">
        <w:rPr>
          <w:rFonts w:hint="cs"/>
          <w:rtl/>
        </w:rPr>
        <w:t xml:space="preserve">ותק. יש בחנות </w:t>
      </w:r>
      <w:r w:rsidRPr="00E24C97">
        <w:rPr>
          <w:rFonts w:hint="cs"/>
          <w:highlight w:val="green"/>
          <w:rtl/>
        </w:rPr>
        <w:t>סה"כ 3 טכנאים זוטרים</w:t>
      </w:r>
      <w:r w:rsidRPr="00E63C0F">
        <w:rPr>
          <w:rFonts w:hint="cs"/>
          <w:rtl/>
        </w:rPr>
        <w:t xml:space="preserve">. </w:t>
      </w:r>
      <w:r w:rsidRPr="00E63C0F">
        <w:rPr>
          <w:rFonts w:eastAsiaTheme="minorEastAsia" w:hint="cs"/>
          <w:rtl/>
        </w:rPr>
        <w:t xml:space="preserve">כאשר אין לקוחות בתור, הטכנאים מחכים. כאשר מגיע לקוח, הטכנאים מנסים לשלוף אותו מהתור. טכנאי שמצליח לשלוף לקוח מהתור, </w:t>
      </w:r>
      <w:r w:rsidRPr="00E24C97">
        <w:rPr>
          <w:rFonts w:eastAsiaTheme="minorEastAsia" w:hint="cs"/>
          <w:highlight w:val="green"/>
          <w:rtl/>
        </w:rPr>
        <w:t>מבצע בדיקה כללית</w:t>
      </w:r>
      <w:r w:rsidR="00E24C97" w:rsidRPr="00E24C97">
        <w:rPr>
          <w:rFonts w:eastAsiaTheme="minorEastAsia" w:hint="cs"/>
          <w:highlight w:val="green"/>
          <w:rtl/>
        </w:rPr>
        <w:t>-לחכות</w:t>
      </w:r>
      <w:r>
        <w:rPr>
          <w:rFonts w:eastAsiaTheme="minorEastAsia" w:hint="cs"/>
          <w:rtl/>
        </w:rPr>
        <w:t xml:space="preserve"> לכלי החשמלי שלו, אורך הבדיקה </w:t>
      </w:r>
      <w:r w:rsidRPr="00E24C97">
        <w:rPr>
          <w:rFonts w:eastAsiaTheme="minorEastAsia" w:hint="cs"/>
          <w:highlight w:val="red"/>
          <w:rtl/>
        </w:rPr>
        <w:t>יינתן כקלט מה-</w:t>
      </w:r>
      <w:r w:rsidRPr="00E24C97">
        <w:rPr>
          <w:rFonts w:eastAsiaTheme="minorEastAsia" w:hint="cs"/>
          <w:highlight w:val="red"/>
        </w:rPr>
        <w:t>GUI</w:t>
      </w:r>
      <w:r w:rsidRPr="00E24C97">
        <w:rPr>
          <w:rFonts w:eastAsiaTheme="minorEastAsia" w:hint="cs"/>
          <w:highlight w:val="red"/>
          <w:rtl/>
        </w:rPr>
        <w:t xml:space="preserve"> (ראו בהמשך).</w:t>
      </w:r>
      <w:r w:rsidRPr="002E7AE1">
        <w:rPr>
          <w:rFonts w:eastAsiaTheme="minorEastAsia" w:hint="cs"/>
          <w:rtl/>
        </w:rPr>
        <w:t xml:space="preserve"> בבדיקה מתגלה כי עבור 20% מהלקוחות, מדובר בתקלה מורכבת ולכן הם </w:t>
      </w:r>
      <w:r w:rsidRPr="00E24C97">
        <w:rPr>
          <w:rFonts w:eastAsiaTheme="minorEastAsia" w:hint="cs"/>
          <w:highlight w:val="green"/>
          <w:rtl/>
        </w:rPr>
        <w:t>מועברים לתור של הטכנאי הבכיר</w:t>
      </w:r>
      <w:r w:rsidRPr="002E7AE1">
        <w:rPr>
          <w:rFonts w:eastAsiaTheme="minorEastAsia" w:hint="cs"/>
          <w:rtl/>
        </w:rPr>
        <w:t xml:space="preserve">. 10% נוספים מהלקוחות מאוד לא מרוצים מהבדיקה ולכן </w:t>
      </w:r>
      <w:r w:rsidRPr="00E24C97">
        <w:rPr>
          <w:rFonts w:eastAsiaTheme="minorEastAsia" w:hint="cs"/>
          <w:highlight w:val="green"/>
          <w:rtl/>
        </w:rPr>
        <w:t>מועברים לתור של מנהל הלקוחות</w:t>
      </w:r>
      <w:r w:rsidRPr="002E7AE1">
        <w:rPr>
          <w:rFonts w:eastAsiaTheme="minorEastAsia" w:hint="cs"/>
          <w:rtl/>
        </w:rPr>
        <w:t>. הלקוחות</w:t>
      </w:r>
      <w:r>
        <w:rPr>
          <w:rFonts w:eastAsiaTheme="minorEastAsia" w:hint="cs"/>
          <w:rtl/>
        </w:rPr>
        <w:t xml:space="preserve"> הנותרים </w:t>
      </w:r>
      <w:r w:rsidRPr="00D25A86">
        <w:rPr>
          <w:rFonts w:eastAsiaTheme="minorEastAsia" w:hint="cs"/>
          <w:highlight w:val="green"/>
          <w:rtl/>
        </w:rPr>
        <w:t>ממשיכים בטיפול של עוד 3 שניות</w:t>
      </w:r>
      <w:r>
        <w:rPr>
          <w:rFonts w:eastAsiaTheme="minorEastAsia" w:hint="cs"/>
          <w:rtl/>
        </w:rPr>
        <w:t xml:space="preserve">, אשר </w:t>
      </w:r>
      <w:r w:rsidRPr="00E24C97">
        <w:rPr>
          <w:rFonts w:eastAsiaTheme="minorEastAsia" w:hint="cs"/>
          <w:highlight w:val="green"/>
          <w:rtl/>
        </w:rPr>
        <w:t>עלותו משתנה באופן רנדומלי בין 100-800 ש"</w:t>
      </w:r>
      <w:r>
        <w:rPr>
          <w:rFonts w:eastAsiaTheme="minorEastAsia" w:hint="cs"/>
          <w:rtl/>
        </w:rPr>
        <w:t xml:space="preserve">ח. </w:t>
      </w:r>
      <w:r w:rsidRPr="002E7AE1">
        <w:rPr>
          <w:rFonts w:eastAsiaTheme="minorEastAsia" w:hint="cs"/>
          <w:rtl/>
        </w:rPr>
        <w:t xml:space="preserve">לאחריו </w:t>
      </w:r>
      <w:r w:rsidRPr="00E24C97">
        <w:rPr>
          <w:rFonts w:eastAsiaTheme="minorEastAsia" w:hint="cs"/>
          <w:highlight w:val="green"/>
          <w:rtl/>
        </w:rPr>
        <w:t>מועברים הלקוחות לתור הקופאים</w:t>
      </w:r>
      <w:r w:rsidRPr="002E7AE1">
        <w:rPr>
          <w:rFonts w:eastAsiaTheme="minorEastAsia" w:hint="cs"/>
          <w:rtl/>
        </w:rPr>
        <w:t xml:space="preserve"> </w:t>
      </w:r>
      <w:r w:rsidRPr="00D7352C">
        <w:rPr>
          <w:rFonts w:eastAsiaTheme="minorEastAsia" w:hint="cs"/>
          <w:highlight w:val="green"/>
          <w:rtl/>
        </w:rPr>
        <w:t xml:space="preserve">עם המידע על </w:t>
      </w:r>
      <w:r w:rsidRPr="00D7352C">
        <w:rPr>
          <w:rFonts w:eastAsiaTheme="minorEastAsia" w:hint="cs"/>
          <w:highlight w:val="cyan"/>
          <w:rtl/>
        </w:rPr>
        <w:t>מחיר התיקון</w:t>
      </w:r>
      <w:r w:rsidRPr="002E7AE1">
        <w:rPr>
          <w:rFonts w:eastAsiaTheme="minorEastAsia" w:hint="cs"/>
          <w:rtl/>
        </w:rPr>
        <w:t xml:space="preserve">. </w:t>
      </w:r>
    </w:p>
    <w:p w14:paraId="4BD4341D" w14:textId="77777777" w:rsidR="00CB2F32" w:rsidRPr="002E7AE1" w:rsidRDefault="00CB2F32" w:rsidP="00CB2F32">
      <w:pPr>
        <w:rPr>
          <w:rFonts w:eastAsiaTheme="minorEastAsia"/>
          <w:rtl/>
        </w:rPr>
      </w:pPr>
      <w:r>
        <w:rPr>
          <w:rFonts w:eastAsiaTheme="minorEastAsia" w:hint="cs"/>
          <w:rtl/>
        </w:rPr>
        <w:t xml:space="preserve">במידה והטכנאי הפשוט סיים את הטיפול בלקוח והעבירו לקופאי, הוא ייצור </w:t>
      </w:r>
      <w:r w:rsidRPr="00D25A86">
        <w:rPr>
          <w:rFonts w:eastAsiaTheme="minorEastAsia" w:hint="cs"/>
          <w:highlight w:val="yellow"/>
          <w:rtl/>
        </w:rPr>
        <w:t>מסמך מסכם</w:t>
      </w:r>
      <w:r>
        <w:rPr>
          <w:rFonts w:eastAsiaTheme="minorEastAsia" w:hint="cs"/>
          <w:rtl/>
        </w:rPr>
        <w:t xml:space="preserve"> אשר יכלול את הפרטים אודות ביקור הלקוח (ראו בהמשך).</w:t>
      </w:r>
    </w:p>
    <w:p w14:paraId="26E02BCE" w14:textId="77777777" w:rsidR="00CB2F32" w:rsidRPr="002E7AE1" w:rsidRDefault="00CB2F32" w:rsidP="00CB2F32">
      <w:pPr>
        <w:rPr>
          <w:rFonts w:eastAsiaTheme="minorEastAsia"/>
          <w:rtl/>
        </w:rPr>
      </w:pPr>
      <w:r w:rsidRPr="00B42B9F">
        <w:rPr>
          <w:rFonts w:eastAsiaTheme="minorEastAsia" w:hint="cs"/>
          <w:highlight w:val="red"/>
          <w:rtl/>
        </w:rPr>
        <w:t>הטכנאים הזוטרים מסיימים את היום ברגע שקיבלו הודעה ממנהלי הלקוחות שהיום הסתיים</w:t>
      </w:r>
      <w:r w:rsidRPr="002E7AE1">
        <w:rPr>
          <w:rFonts w:eastAsiaTheme="minorEastAsia" w:hint="cs"/>
          <w:rtl/>
        </w:rPr>
        <w:t xml:space="preserve"> (הם מחכים ללקוחות</w:t>
      </w:r>
      <w:r>
        <w:rPr>
          <w:rFonts w:eastAsiaTheme="minorEastAsia" w:hint="cs"/>
          <w:rtl/>
        </w:rPr>
        <w:t xml:space="preserve"> </w:t>
      </w:r>
      <w:r w:rsidRPr="002E7AE1">
        <w:rPr>
          <w:rFonts w:eastAsiaTheme="minorEastAsia" w:hint="cs"/>
          <w:rtl/>
        </w:rPr>
        <w:t xml:space="preserve">- על </w:t>
      </w:r>
      <w:r>
        <w:rPr>
          <w:rFonts w:eastAsiaTheme="minorEastAsia" w:hint="cs"/>
          <w:rtl/>
        </w:rPr>
        <w:t>מנהלי הלקוחות</w:t>
      </w:r>
      <w:r w:rsidRPr="002E7AE1">
        <w:rPr>
          <w:rFonts w:eastAsiaTheme="minorEastAsia" w:hint="cs"/>
          <w:rtl/>
        </w:rPr>
        <w:t xml:space="preserve"> להגיד להם להפסיק לחכות)</w:t>
      </w:r>
      <w:r>
        <w:rPr>
          <w:rFonts w:eastAsiaTheme="minorEastAsia" w:hint="cs"/>
          <w:rtl/>
        </w:rPr>
        <w:t>.</w:t>
      </w:r>
    </w:p>
    <w:p w14:paraId="00FD4D90" w14:textId="77777777" w:rsidR="00CB2F32" w:rsidRPr="00353EF1" w:rsidRDefault="00CB2F32" w:rsidP="00CB2F32">
      <w:pPr>
        <w:pStyle w:val="3"/>
        <w:numPr>
          <w:ilvl w:val="0"/>
          <w:numId w:val="6"/>
        </w:numPr>
        <w:rPr>
          <w:rtl/>
        </w:rPr>
      </w:pPr>
      <w:bookmarkStart w:id="10" w:name="_Toc482887519"/>
      <w:bookmarkStart w:id="11" w:name="_Toc482887855"/>
      <w:r w:rsidRPr="00353EF1">
        <w:rPr>
          <w:rFonts w:hint="cs"/>
          <w:rtl/>
        </w:rPr>
        <w:t>טכנאי בכיר (</w:t>
      </w:r>
      <w:proofErr w:type="spellStart"/>
      <w:r>
        <w:rPr>
          <w:rFonts w:hint="cs"/>
        </w:rPr>
        <w:t>S</w:t>
      </w:r>
      <w:r w:rsidRPr="00353EF1">
        <w:t>eniorTechnician</w:t>
      </w:r>
      <w:proofErr w:type="spellEnd"/>
      <w:r w:rsidRPr="00353EF1">
        <w:rPr>
          <w:rFonts w:hint="cs"/>
          <w:rtl/>
        </w:rPr>
        <w:t>)</w:t>
      </w:r>
      <w:bookmarkEnd w:id="10"/>
      <w:bookmarkEnd w:id="11"/>
    </w:p>
    <w:p w14:paraId="10954AFB" w14:textId="3F80F45C" w:rsidR="00CB2F32" w:rsidRDefault="00CB2F32" w:rsidP="00CB2F32">
      <w:pPr>
        <w:rPr>
          <w:rtl/>
        </w:rPr>
      </w:pPr>
      <w:r w:rsidRPr="00353EF1">
        <w:rPr>
          <w:rFonts w:hint="cs"/>
          <w:rtl/>
        </w:rPr>
        <w:t xml:space="preserve">ישנם </w:t>
      </w:r>
      <w:r w:rsidRPr="002C1782">
        <w:rPr>
          <w:rFonts w:hint="cs"/>
          <w:highlight w:val="green"/>
          <w:rtl/>
        </w:rPr>
        <w:t>סה"כ 2 טכנאים בכירים</w:t>
      </w:r>
      <w:r w:rsidRPr="00353EF1">
        <w:rPr>
          <w:rFonts w:hint="cs"/>
          <w:rtl/>
        </w:rPr>
        <w:t>, לטכנאי בכיר יש</w:t>
      </w:r>
      <w:r w:rsidRPr="00562FE8">
        <w:rPr>
          <w:rFonts w:hint="cs"/>
          <w:rtl/>
        </w:rPr>
        <w:t xml:space="preserve"> </w:t>
      </w:r>
      <w:r w:rsidRPr="004D3FE1">
        <w:rPr>
          <w:rFonts w:hint="cs"/>
          <w:rtl/>
        </w:rPr>
        <w:t>מזהה ייחודי</w:t>
      </w:r>
      <w:r>
        <w:rPr>
          <w:rFonts w:hint="cs"/>
          <w:rtl/>
        </w:rPr>
        <w:t xml:space="preserve"> ו</w:t>
      </w:r>
      <w:r w:rsidRPr="00353EF1">
        <w:rPr>
          <w:rFonts w:hint="cs"/>
          <w:rtl/>
        </w:rPr>
        <w:t>רמה (מאסטר או לא</w:t>
      </w:r>
      <w:r>
        <w:rPr>
          <w:rFonts w:hint="cs"/>
          <w:rtl/>
        </w:rPr>
        <w:t>).</w:t>
      </w:r>
      <w:r w:rsidRPr="00353EF1">
        <w:rPr>
          <w:rFonts w:hint="cs"/>
          <w:rtl/>
        </w:rPr>
        <w:t xml:space="preserve"> כאשר אין לקוחות </w:t>
      </w:r>
      <w:r>
        <w:rPr>
          <w:rFonts w:hint="cs"/>
          <w:rtl/>
        </w:rPr>
        <w:t>ב</w:t>
      </w:r>
      <w:r w:rsidRPr="00353EF1">
        <w:rPr>
          <w:rFonts w:hint="cs"/>
          <w:rtl/>
        </w:rPr>
        <w:t xml:space="preserve">תור </w:t>
      </w:r>
      <w:r>
        <w:rPr>
          <w:rFonts w:hint="cs"/>
          <w:rtl/>
        </w:rPr>
        <w:t xml:space="preserve">שלהם, </w:t>
      </w:r>
      <w:r w:rsidRPr="002C1782">
        <w:rPr>
          <w:rFonts w:hint="cs"/>
          <w:highlight w:val="green"/>
          <w:rtl/>
        </w:rPr>
        <w:t>הטכנאים הבכירים ממתינים</w:t>
      </w:r>
      <w:r w:rsidRPr="00353EF1">
        <w:rPr>
          <w:rFonts w:hint="cs"/>
          <w:rtl/>
        </w:rPr>
        <w:t>. כאשר מגיע לקוח שעבר בדיקה כללית אצל טכנאי זוטר</w:t>
      </w:r>
      <w:r>
        <w:rPr>
          <w:rFonts w:hint="cs"/>
          <w:rtl/>
        </w:rPr>
        <w:t xml:space="preserve">, </w:t>
      </w:r>
      <w:r w:rsidRPr="002C1782">
        <w:rPr>
          <w:rFonts w:hint="cs"/>
          <w:highlight w:val="green"/>
          <w:rtl/>
        </w:rPr>
        <w:t>הטכנאי הבכיר מעריך את עלות התיקון במשך שנייה אחת</w:t>
      </w:r>
      <w:r>
        <w:rPr>
          <w:rFonts w:hint="cs"/>
          <w:rtl/>
        </w:rPr>
        <w:t xml:space="preserve">. עלות התיקון משתנה בין 100-800 ש"ח עבור אופניים חשמליים ו-50-500 ש"ח לקורקינטים חשמליים. ובמידה ומדובר בטכנאי שאיננו מאסטר, 90% הלקוחות אשר נדרשים לשלם עבור התיקון מעל 450 </w:t>
      </w:r>
      <w:r w:rsidR="002C1782">
        <w:rPr>
          <w:rFonts w:hint="cs"/>
          <w:rtl/>
        </w:rPr>
        <w:t>₪,</w:t>
      </w:r>
      <w:r>
        <w:rPr>
          <w:rFonts w:hint="cs"/>
          <w:rtl/>
        </w:rPr>
        <w:t xml:space="preserve"> לא מרוצים ודורשים לדבר עם מנהל הלקוחות ומועברים לתור שלו. שאר הלקוחות ממשיכים לתיקון אשר נמשך מספר שניות משתנה בהתאם לעלות התיקון (ראה טבלה 1).</w:t>
      </w:r>
    </w:p>
    <w:tbl>
      <w:tblPr>
        <w:tblStyle w:val="a4"/>
        <w:bidiVisual/>
        <w:tblW w:w="0" w:type="auto"/>
        <w:tblLook w:val="04A0" w:firstRow="1" w:lastRow="0" w:firstColumn="1" w:lastColumn="0" w:noHBand="0" w:noVBand="1"/>
      </w:tblPr>
      <w:tblGrid>
        <w:gridCol w:w="2765"/>
        <w:gridCol w:w="2765"/>
      </w:tblGrid>
      <w:tr w:rsidR="00CB2F32" w14:paraId="6477274E" w14:textId="77777777" w:rsidTr="00AC2C7A">
        <w:tc>
          <w:tcPr>
            <w:tcW w:w="2765" w:type="dxa"/>
          </w:tcPr>
          <w:p w14:paraId="4A6A4578" w14:textId="77777777" w:rsidR="00CB2F32" w:rsidRDefault="00CB2F32" w:rsidP="00AC2C7A">
            <w:pPr>
              <w:rPr>
                <w:rtl/>
              </w:rPr>
            </w:pPr>
            <w:r>
              <w:rPr>
                <w:rFonts w:hint="cs"/>
                <w:rtl/>
              </w:rPr>
              <w:t>עלות התיקון (ש"ח)</w:t>
            </w:r>
          </w:p>
        </w:tc>
        <w:tc>
          <w:tcPr>
            <w:tcW w:w="2765" w:type="dxa"/>
          </w:tcPr>
          <w:p w14:paraId="69F7DA1B" w14:textId="77777777" w:rsidR="00CB2F32" w:rsidRDefault="00CB2F32" w:rsidP="00AC2C7A">
            <w:pPr>
              <w:rPr>
                <w:rtl/>
              </w:rPr>
            </w:pPr>
            <w:r>
              <w:rPr>
                <w:rFonts w:hint="cs"/>
                <w:rtl/>
              </w:rPr>
              <w:t>משך התיקון (</w:t>
            </w:r>
            <w:r>
              <w:t>sec</w:t>
            </w:r>
            <w:r>
              <w:rPr>
                <w:rFonts w:hint="cs"/>
                <w:rtl/>
              </w:rPr>
              <w:t>)</w:t>
            </w:r>
          </w:p>
        </w:tc>
      </w:tr>
      <w:tr w:rsidR="00CB2F32" w14:paraId="4E19DC38" w14:textId="77777777" w:rsidTr="00AC2C7A">
        <w:tc>
          <w:tcPr>
            <w:tcW w:w="2765" w:type="dxa"/>
          </w:tcPr>
          <w:p w14:paraId="4A2BD1F2" w14:textId="77777777" w:rsidR="00CB2F32" w:rsidRDefault="00CB2F32" w:rsidP="00AC2C7A">
            <w:pPr>
              <w:rPr>
                <w:rtl/>
              </w:rPr>
            </w:pPr>
            <w:r>
              <w:rPr>
                <w:rFonts w:hint="cs"/>
                <w:rtl/>
              </w:rPr>
              <w:t>50-300</w:t>
            </w:r>
          </w:p>
        </w:tc>
        <w:tc>
          <w:tcPr>
            <w:tcW w:w="2765" w:type="dxa"/>
          </w:tcPr>
          <w:p w14:paraId="0E221F5D" w14:textId="77777777" w:rsidR="00CB2F32" w:rsidRDefault="00CB2F32" w:rsidP="00AC2C7A">
            <w:pPr>
              <w:rPr>
                <w:rtl/>
              </w:rPr>
            </w:pPr>
            <w:r>
              <w:rPr>
                <w:rFonts w:hint="cs"/>
                <w:rtl/>
              </w:rPr>
              <w:t>1</w:t>
            </w:r>
          </w:p>
        </w:tc>
      </w:tr>
      <w:tr w:rsidR="00CB2F32" w14:paraId="4BDA17BD" w14:textId="77777777" w:rsidTr="00AC2C7A">
        <w:tc>
          <w:tcPr>
            <w:tcW w:w="2765" w:type="dxa"/>
          </w:tcPr>
          <w:p w14:paraId="51223B57" w14:textId="77777777" w:rsidR="00CB2F32" w:rsidRDefault="00CB2F32" w:rsidP="00AC2C7A">
            <w:pPr>
              <w:rPr>
                <w:rtl/>
              </w:rPr>
            </w:pPr>
            <w:r>
              <w:rPr>
                <w:rFonts w:hint="cs"/>
                <w:rtl/>
              </w:rPr>
              <w:t>300-450</w:t>
            </w:r>
          </w:p>
        </w:tc>
        <w:tc>
          <w:tcPr>
            <w:tcW w:w="2765" w:type="dxa"/>
          </w:tcPr>
          <w:p w14:paraId="294B6122" w14:textId="77777777" w:rsidR="00CB2F32" w:rsidRDefault="00CB2F32" w:rsidP="00AC2C7A">
            <w:pPr>
              <w:rPr>
                <w:rtl/>
              </w:rPr>
            </w:pPr>
            <w:r>
              <w:rPr>
                <w:rFonts w:hint="cs"/>
                <w:rtl/>
              </w:rPr>
              <w:t>2</w:t>
            </w:r>
          </w:p>
        </w:tc>
      </w:tr>
      <w:tr w:rsidR="00CB2F32" w14:paraId="6F636017" w14:textId="77777777" w:rsidTr="00AC2C7A">
        <w:tc>
          <w:tcPr>
            <w:tcW w:w="2765" w:type="dxa"/>
          </w:tcPr>
          <w:p w14:paraId="08CD84F5" w14:textId="77777777" w:rsidR="00CB2F32" w:rsidRDefault="00CB2F32" w:rsidP="00AC2C7A">
            <w:pPr>
              <w:rPr>
                <w:rtl/>
              </w:rPr>
            </w:pPr>
            <w:r>
              <w:rPr>
                <w:rFonts w:hint="cs"/>
                <w:rtl/>
              </w:rPr>
              <w:t>450-800</w:t>
            </w:r>
          </w:p>
        </w:tc>
        <w:tc>
          <w:tcPr>
            <w:tcW w:w="2765" w:type="dxa"/>
          </w:tcPr>
          <w:p w14:paraId="4F724F91" w14:textId="77777777" w:rsidR="00CB2F32" w:rsidRDefault="00CB2F32" w:rsidP="00AC2C7A">
            <w:r>
              <w:rPr>
                <w:rFonts w:hint="cs"/>
                <w:rtl/>
              </w:rPr>
              <w:t>3</w:t>
            </w:r>
          </w:p>
        </w:tc>
      </w:tr>
    </w:tbl>
    <w:p w14:paraId="526A3A35" w14:textId="77777777" w:rsidR="00CB2F32" w:rsidRDefault="00CB2F32" w:rsidP="00CB2F32">
      <w:pPr>
        <w:rPr>
          <w:rtl/>
        </w:rPr>
      </w:pPr>
      <w:r>
        <w:rPr>
          <w:rFonts w:hint="cs"/>
          <w:rtl/>
        </w:rPr>
        <w:lastRenderedPageBreak/>
        <w:t>טבלה 1</w:t>
      </w:r>
    </w:p>
    <w:p w14:paraId="5047D3CD" w14:textId="77777777" w:rsidR="00CB2F32" w:rsidRDefault="00CB2F32" w:rsidP="00CB2F32">
      <w:pPr>
        <w:rPr>
          <w:rFonts w:eastAsiaTheme="minorEastAsia"/>
          <w:rtl/>
        </w:rPr>
      </w:pPr>
      <w:bookmarkStart w:id="12" w:name="_Toc482887520"/>
      <w:bookmarkStart w:id="13" w:name="_Toc482887856"/>
      <w:r>
        <w:rPr>
          <w:rFonts w:eastAsiaTheme="minorEastAsia" w:hint="cs"/>
          <w:rtl/>
        </w:rPr>
        <w:t>לאחר סיום התיקון, הטכנאי הבכיר מעביר את הלקוח לתור הקופאי עם המידע על מחיר התיקון. במידה ומדובר בלקוח אשר חזר ממנהל הלקוחות, משך התיקון יהיה 1 שנייה ללא תלות בעלות התיקון.</w:t>
      </w:r>
    </w:p>
    <w:p w14:paraId="6E95436D" w14:textId="77777777" w:rsidR="00CB2F32" w:rsidRDefault="00CB2F32" w:rsidP="00CB2F32">
      <w:pPr>
        <w:rPr>
          <w:rFonts w:eastAsiaTheme="minorEastAsia"/>
          <w:rtl/>
        </w:rPr>
      </w:pPr>
      <w:r>
        <w:rPr>
          <w:rFonts w:eastAsiaTheme="minorEastAsia" w:hint="cs"/>
          <w:rtl/>
        </w:rPr>
        <w:t xml:space="preserve">במידה </w:t>
      </w:r>
      <w:r w:rsidRPr="00D7352C">
        <w:rPr>
          <w:rFonts w:eastAsiaTheme="minorEastAsia" w:hint="cs"/>
          <w:highlight w:val="green"/>
          <w:rtl/>
        </w:rPr>
        <w:t>והטכנאי הבכיר סיים את הטיפול בלקוח והעבירו לקופאי, הוא יצור מסמך מסכם אשר יכלול את הפרטים אודות ביקור הלקוח (ראו בהמשך)</w:t>
      </w:r>
      <w:r>
        <w:rPr>
          <w:rFonts w:eastAsiaTheme="minorEastAsia" w:hint="cs"/>
          <w:rtl/>
        </w:rPr>
        <w:t>.</w:t>
      </w:r>
    </w:p>
    <w:p w14:paraId="6F489246" w14:textId="77777777" w:rsidR="00CB2F32" w:rsidRPr="004D3FE1" w:rsidRDefault="00CB2F32" w:rsidP="00CB2F32">
      <w:pPr>
        <w:rPr>
          <w:rFonts w:eastAsiaTheme="minorEastAsia"/>
          <w:rtl/>
        </w:rPr>
      </w:pPr>
      <w:r w:rsidRPr="002B568D">
        <w:rPr>
          <w:rFonts w:eastAsiaTheme="minorEastAsia" w:hint="cs"/>
          <w:highlight w:val="red"/>
          <w:rtl/>
        </w:rPr>
        <w:t>הטכנאים הבכירים מסיימים את היום ברגע שקיבלו הודעה ממנהלי הלקוחות שהיום הסתיים</w:t>
      </w:r>
      <w:r>
        <w:rPr>
          <w:rFonts w:eastAsiaTheme="minorEastAsia" w:hint="cs"/>
          <w:rtl/>
        </w:rPr>
        <w:t xml:space="preserve"> (הם מחכים ללקוחות - על מנהלי הלקוחות </w:t>
      </w:r>
      <w:r w:rsidRPr="004D3FE1">
        <w:rPr>
          <w:rFonts w:eastAsiaTheme="minorEastAsia" w:hint="cs"/>
          <w:rtl/>
        </w:rPr>
        <w:t>להגיד להם להפסיק לחכות)</w:t>
      </w:r>
      <w:r>
        <w:rPr>
          <w:rFonts w:eastAsiaTheme="minorEastAsia" w:hint="cs"/>
          <w:rtl/>
        </w:rPr>
        <w:t>.</w:t>
      </w:r>
    </w:p>
    <w:p w14:paraId="4E207400" w14:textId="77777777" w:rsidR="00CB2F32" w:rsidRPr="004D3FE1" w:rsidRDefault="00CB2F32" w:rsidP="00CB2F32">
      <w:pPr>
        <w:pStyle w:val="3"/>
        <w:numPr>
          <w:ilvl w:val="0"/>
          <w:numId w:val="6"/>
        </w:numPr>
      </w:pPr>
      <w:r>
        <w:rPr>
          <w:rFonts w:hint="cs"/>
          <w:rtl/>
        </w:rPr>
        <w:t>נציג מכירות</w:t>
      </w:r>
      <w:r w:rsidRPr="004D3FE1">
        <w:rPr>
          <w:rFonts w:hint="cs"/>
          <w:rtl/>
        </w:rPr>
        <w:t xml:space="preserve"> (</w:t>
      </w:r>
      <w:proofErr w:type="spellStart"/>
      <w:r>
        <w:rPr>
          <w:rFonts w:hint="cs"/>
        </w:rPr>
        <w:t>S</w:t>
      </w:r>
      <w:r w:rsidRPr="004D3FE1">
        <w:t>ales</w:t>
      </w:r>
      <w:r>
        <w:rPr>
          <w:rFonts w:hint="cs"/>
        </w:rPr>
        <w:t>R</w:t>
      </w:r>
      <w:r w:rsidRPr="004D3FE1">
        <w:t>epresentative</w:t>
      </w:r>
      <w:proofErr w:type="spellEnd"/>
      <w:r w:rsidRPr="004D3FE1">
        <w:rPr>
          <w:rFonts w:hint="cs"/>
          <w:rtl/>
        </w:rPr>
        <w:t>)</w:t>
      </w:r>
      <w:bookmarkEnd w:id="12"/>
      <w:bookmarkEnd w:id="13"/>
    </w:p>
    <w:p w14:paraId="4E0F057B" w14:textId="77777777" w:rsidR="00CB2F32" w:rsidRDefault="00CB2F32" w:rsidP="00CB2F32">
      <w:pPr>
        <w:rPr>
          <w:rtl/>
        </w:rPr>
      </w:pPr>
      <w:r>
        <w:rPr>
          <w:rFonts w:hint="cs"/>
          <w:rtl/>
        </w:rPr>
        <w:t xml:space="preserve">ישנם סה"כ 2 נציגי מכירות, לכל נציג מכירות </w:t>
      </w:r>
      <w:r w:rsidRPr="004D3FE1">
        <w:rPr>
          <w:rFonts w:hint="cs"/>
          <w:rtl/>
        </w:rPr>
        <w:t>יש מזהה ייחודי</w:t>
      </w:r>
      <w:r>
        <w:rPr>
          <w:rFonts w:hint="cs"/>
          <w:rtl/>
        </w:rPr>
        <w:t xml:space="preserve">. ברגע שלקוח מגיע אל נציג המכירות, הנציג </w:t>
      </w:r>
      <w:r w:rsidRPr="00DE6854">
        <w:rPr>
          <w:rFonts w:hint="cs"/>
          <w:highlight w:val="green"/>
          <w:rtl/>
        </w:rPr>
        <w:t>יחפש במלאי של החברה את הכלי הזול</w:t>
      </w:r>
      <w:r w:rsidRPr="002E38B2">
        <w:rPr>
          <w:rFonts w:hint="cs"/>
          <w:rtl/>
        </w:rPr>
        <w:t xml:space="preserve"> ביותר מהסוג המבוקש (קורקינט/אופניים). </w:t>
      </w:r>
    </w:p>
    <w:p w14:paraId="31522596" w14:textId="77777777" w:rsidR="00CB2F32" w:rsidRDefault="00CB2F32" w:rsidP="00CB2F32">
      <w:pPr>
        <w:rPr>
          <w:rFonts w:eastAsiaTheme="minorEastAsia"/>
          <w:rtl/>
        </w:rPr>
      </w:pPr>
      <w:r w:rsidRPr="00DE6854">
        <w:rPr>
          <w:rFonts w:hint="cs"/>
          <w:highlight w:val="green"/>
          <w:rtl/>
        </w:rPr>
        <w:t>כאשר אין לקוחות בתור, הנציגים מחכים</w:t>
      </w:r>
      <w:r w:rsidRPr="002E38B2">
        <w:rPr>
          <w:rFonts w:hint="cs"/>
          <w:rtl/>
        </w:rPr>
        <w:t>. כאשר מגיע</w:t>
      </w:r>
      <w:r>
        <w:rPr>
          <w:rFonts w:eastAsiaTheme="minorEastAsia" w:hint="cs"/>
          <w:rtl/>
        </w:rPr>
        <w:t xml:space="preserve"> לקוח</w:t>
      </w:r>
      <w:r w:rsidRPr="004D3FE1">
        <w:rPr>
          <w:rFonts w:eastAsiaTheme="minorEastAsia" w:hint="cs"/>
          <w:rtl/>
        </w:rPr>
        <w:t>,</w:t>
      </w:r>
      <w:r>
        <w:rPr>
          <w:rFonts w:eastAsiaTheme="minorEastAsia" w:hint="cs"/>
          <w:rtl/>
        </w:rPr>
        <w:t xml:space="preserve"> הנציגים </w:t>
      </w:r>
      <w:r w:rsidRPr="004D3FE1">
        <w:rPr>
          <w:rFonts w:eastAsiaTheme="minorEastAsia" w:hint="cs"/>
          <w:rtl/>
        </w:rPr>
        <w:t>מנסים לשלוף אות</w:t>
      </w:r>
      <w:r>
        <w:rPr>
          <w:rFonts w:eastAsiaTheme="minorEastAsia" w:hint="cs"/>
          <w:rtl/>
        </w:rPr>
        <w:t>ו</w:t>
      </w:r>
      <w:r w:rsidRPr="004D3FE1">
        <w:rPr>
          <w:rFonts w:eastAsiaTheme="minorEastAsia" w:hint="cs"/>
          <w:rtl/>
        </w:rPr>
        <w:t xml:space="preserve"> מהתור. </w:t>
      </w:r>
      <w:r>
        <w:rPr>
          <w:rFonts w:eastAsiaTheme="minorEastAsia" w:hint="cs"/>
          <w:rtl/>
        </w:rPr>
        <w:t>נציג</w:t>
      </w:r>
      <w:r w:rsidRPr="004D3FE1">
        <w:rPr>
          <w:rFonts w:eastAsiaTheme="minorEastAsia" w:hint="cs"/>
          <w:rtl/>
        </w:rPr>
        <w:t xml:space="preserve"> שמצליח לשלוף </w:t>
      </w:r>
      <w:r>
        <w:rPr>
          <w:rFonts w:eastAsiaTheme="minorEastAsia" w:hint="cs"/>
          <w:rtl/>
        </w:rPr>
        <w:t>לקוח</w:t>
      </w:r>
      <w:r w:rsidRPr="004D3FE1">
        <w:rPr>
          <w:rFonts w:eastAsiaTheme="minorEastAsia" w:hint="cs"/>
          <w:rtl/>
        </w:rPr>
        <w:t xml:space="preserve">, </w:t>
      </w:r>
      <w:r w:rsidRPr="00DE6854">
        <w:rPr>
          <w:rFonts w:eastAsiaTheme="minorEastAsia" w:hint="cs"/>
          <w:highlight w:val="green"/>
          <w:rtl/>
        </w:rPr>
        <w:t>מבצע עימו שיחה באורך 3 שניות</w:t>
      </w:r>
      <w:r>
        <w:rPr>
          <w:rFonts w:eastAsiaTheme="minorEastAsia" w:hint="cs"/>
          <w:rtl/>
        </w:rPr>
        <w:t xml:space="preserve"> (במידה וזו הפעם הראשונה שהלקוח אצל נציגי המכירות </w:t>
      </w:r>
      <w:r>
        <w:rPr>
          <w:rFonts w:eastAsiaTheme="minorEastAsia"/>
          <w:rtl/>
        </w:rPr>
        <w:t>–</w:t>
      </w:r>
      <w:r>
        <w:rPr>
          <w:rFonts w:eastAsiaTheme="minorEastAsia" w:hint="cs"/>
          <w:rtl/>
        </w:rPr>
        <w:t xml:space="preserve"> כלומר לא חזר ממנהל הלקוחות). </w:t>
      </w:r>
      <w:r w:rsidRPr="00DE6854">
        <w:rPr>
          <w:rFonts w:eastAsiaTheme="minorEastAsia" w:hint="cs"/>
          <w:highlight w:val="green"/>
          <w:rtl/>
        </w:rPr>
        <w:t>13% מהלקוחות לא משתכנעים בכדאיות ומועברים לתור של מנהל הלקוחות</w:t>
      </w:r>
      <w:r>
        <w:rPr>
          <w:rFonts w:eastAsiaTheme="minorEastAsia" w:hint="cs"/>
          <w:rtl/>
        </w:rPr>
        <w:t xml:space="preserve">. </w:t>
      </w:r>
      <w:r w:rsidRPr="00DE6854">
        <w:rPr>
          <w:rFonts w:eastAsiaTheme="minorEastAsia" w:hint="cs"/>
          <w:highlight w:val="green"/>
          <w:rtl/>
        </w:rPr>
        <w:t>שאר הלקוחות שהחליטו לבצע את הרכישה יועברו לתור הקופאי על מנת שישלימו את התשלום</w:t>
      </w:r>
      <w:r>
        <w:rPr>
          <w:rFonts w:eastAsiaTheme="minorEastAsia" w:hint="cs"/>
          <w:rtl/>
        </w:rPr>
        <w:t xml:space="preserve">. </w:t>
      </w:r>
      <w:r w:rsidRPr="00DE6854">
        <w:rPr>
          <w:rFonts w:eastAsiaTheme="minorEastAsia" w:hint="cs"/>
          <w:highlight w:val="green"/>
          <w:rtl/>
        </w:rPr>
        <w:t>במידה ומדובר בלקוח אשר הגיע ממנהל הלקוחות, אורך השיחה תתקצר ל-1.5 שניות.</w:t>
      </w:r>
    </w:p>
    <w:p w14:paraId="3778C688" w14:textId="77777777" w:rsidR="00CB2F32" w:rsidRDefault="00CB2F32" w:rsidP="00CB2F32">
      <w:pPr>
        <w:rPr>
          <w:rFonts w:eastAsiaTheme="minorEastAsia"/>
          <w:rtl/>
        </w:rPr>
      </w:pPr>
      <w:r>
        <w:rPr>
          <w:rFonts w:eastAsiaTheme="minorEastAsia" w:hint="cs"/>
          <w:rtl/>
        </w:rPr>
        <w:t xml:space="preserve">במידה והנציג סיים את הטיפול בלקוח והעבירו לקופאי, הוא יצור מסמך מסכם אשר יכלול את הפרטים אודות ביקור הלקוח (ראו בהמשך) </w:t>
      </w:r>
      <w:r w:rsidRPr="00DE6854">
        <w:rPr>
          <w:rFonts w:eastAsiaTheme="minorEastAsia" w:hint="cs"/>
          <w:highlight w:val="green"/>
          <w:rtl/>
        </w:rPr>
        <w:t>ויעדכן במלאי שהכלי החשמלי נמכר</w:t>
      </w:r>
      <w:r>
        <w:rPr>
          <w:rFonts w:eastAsiaTheme="minorEastAsia" w:hint="cs"/>
          <w:rtl/>
        </w:rPr>
        <w:t>.</w:t>
      </w:r>
    </w:p>
    <w:p w14:paraId="2F651D7C" w14:textId="77777777" w:rsidR="00CB2F32" w:rsidRPr="00DE6854" w:rsidRDefault="00CB2F32" w:rsidP="00CB2F32">
      <w:pPr>
        <w:rPr>
          <w:rFonts w:eastAsiaTheme="minorEastAsia"/>
          <w:color w:val="FF0000"/>
          <w:rtl/>
        </w:rPr>
      </w:pPr>
      <w:r w:rsidRPr="00DE6854">
        <w:rPr>
          <w:rFonts w:eastAsiaTheme="minorEastAsia" w:hint="cs"/>
          <w:color w:val="FF0000"/>
          <w:rtl/>
        </w:rPr>
        <w:t>נציגי המכירות מסיימים את היום ברגע שקיבלו הודעה ממנהלי הלקוחות שהיום הסתיים (הם מחכים ללקוחות - על מנהלי הלקוחות להגיד להם להפסיק לחכות).</w:t>
      </w:r>
    </w:p>
    <w:p w14:paraId="5528DBDD" w14:textId="77777777" w:rsidR="00CB2F32" w:rsidRDefault="00CB2F32" w:rsidP="00CB2F32">
      <w:pPr>
        <w:pStyle w:val="3"/>
        <w:numPr>
          <w:ilvl w:val="0"/>
          <w:numId w:val="6"/>
        </w:numPr>
      </w:pPr>
      <w:bookmarkStart w:id="14" w:name="_Toc482887522"/>
      <w:bookmarkStart w:id="15" w:name="_Toc482887858"/>
      <w:r w:rsidRPr="00FC1200">
        <w:rPr>
          <w:rFonts w:hint="cs"/>
          <w:rtl/>
        </w:rPr>
        <w:t>מנהל לקוחות (</w:t>
      </w:r>
      <w:proofErr w:type="spellStart"/>
      <w:r>
        <w:rPr>
          <w:rFonts w:hint="cs"/>
        </w:rPr>
        <w:t>C</w:t>
      </w:r>
      <w:r w:rsidRPr="00FC1200">
        <w:t>ustomerManager</w:t>
      </w:r>
      <w:proofErr w:type="spellEnd"/>
      <w:r w:rsidRPr="00FC1200">
        <w:rPr>
          <w:rFonts w:hint="cs"/>
          <w:rtl/>
        </w:rPr>
        <w:t>)</w:t>
      </w:r>
      <w:bookmarkEnd w:id="14"/>
      <w:bookmarkEnd w:id="15"/>
    </w:p>
    <w:p w14:paraId="581EB70A" w14:textId="62F2E7C3" w:rsidR="002B568D" w:rsidRPr="00DE6854" w:rsidRDefault="00DE6854" w:rsidP="00CB2F32">
      <w:pPr>
        <w:rPr>
          <w:i/>
          <w:iCs/>
          <w:rtl/>
        </w:rPr>
      </w:pPr>
      <w:r>
        <w:rPr>
          <w:rFonts w:hint="cs"/>
          <w:i/>
          <w:iCs/>
          <w:rtl/>
        </w:rPr>
        <w:t>גל ומושיקו מניחים</w:t>
      </w:r>
      <w:r w:rsidR="002B568D" w:rsidRPr="00DE6854">
        <w:rPr>
          <w:rFonts w:hint="cs"/>
          <w:i/>
          <w:iCs/>
          <w:rtl/>
        </w:rPr>
        <w:t xml:space="preserve"> כי לקוח יכול להגיע למנהל הלקוחות רק פעם אחת (מכל תור) </w:t>
      </w:r>
    </w:p>
    <w:p w14:paraId="1B878182" w14:textId="0494B635" w:rsidR="00CB2F32" w:rsidRDefault="00CB2F32" w:rsidP="00CB2F32">
      <w:pPr>
        <w:rPr>
          <w:rtl/>
        </w:rPr>
      </w:pPr>
      <w:r>
        <w:rPr>
          <w:rFonts w:hint="cs"/>
          <w:rtl/>
        </w:rPr>
        <w:t xml:space="preserve">קיימים מספר מנהלי לקוחות בחנות בעלי מזהה ייחודי. </w:t>
      </w:r>
      <w:r w:rsidRPr="00DE6854">
        <w:rPr>
          <w:rFonts w:hint="cs"/>
          <w:highlight w:val="green"/>
          <w:rtl/>
        </w:rPr>
        <w:t>מספר מנהלי הלקוחות בחנות יינתן כקלט מה-</w:t>
      </w:r>
      <w:r w:rsidRPr="00DE6854">
        <w:rPr>
          <w:rFonts w:hint="cs"/>
          <w:highlight w:val="green"/>
        </w:rPr>
        <w:t>GUI</w:t>
      </w:r>
      <w:r w:rsidRPr="00DE6854">
        <w:rPr>
          <w:rFonts w:hint="cs"/>
          <w:highlight w:val="green"/>
          <w:rtl/>
        </w:rPr>
        <w:t xml:space="preserve"> (ראו בהמשך</w:t>
      </w:r>
      <w:r>
        <w:rPr>
          <w:rFonts w:hint="cs"/>
          <w:rtl/>
        </w:rPr>
        <w:t>). אליהם מגיעים לקוחות אשר לא מרוצים מהתיקון או לקוחות אשר לא השתכנעו בכדאיות הרכישה בחנות.</w:t>
      </w:r>
    </w:p>
    <w:p w14:paraId="388011FF" w14:textId="77777777" w:rsidR="00CB2F32" w:rsidRDefault="00CB2F32" w:rsidP="00CB2F32">
      <w:pPr>
        <w:rPr>
          <w:rtl/>
        </w:rPr>
      </w:pPr>
      <w:r w:rsidRPr="002B568D">
        <w:rPr>
          <w:rFonts w:hint="cs"/>
          <w:highlight w:val="yellow"/>
          <w:rtl/>
        </w:rPr>
        <w:t>מבין הלקוחות שהתלוננו על התיקון</w:t>
      </w:r>
      <w:r>
        <w:rPr>
          <w:rFonts w:hint="cs"/>
          <w:rtl/>
        </w:rPr>
        <w:t xml:space="preserve">: </w:t>
      </w:r>
      <w:r w:rsidRPr="002B568D">
        <w:rPr>
          <w:rFonts w:hint="cs"/>
          <w:highlight w:val="green"/>
          <w:rtl/>
        </w:rPr>
        <w:t>10% קיבלו הנחה של 50 ש"ח בתיקון מאחר והסתבר שזיהוי התיקון היה שגוי וחזרו לתור של הטכנאים הבכירים.</w:t>
      </w:r>
      <w:r>
        <w:rPr>
          <w:rFonts w:hint="cs"/>
          <w:rtl/>
        </w:rPr>
        <w:t xml:space="preserve"> 30% מהלקוחות האלו הועברו </w:t>
      </w:r>
      <w:r>
        <w:rPr>
          <w:rFonts w:hint="cs"/>
          <w:rtl/>
        </w:rPr>
        <w:lastRenderedPageBreak/>
        <w:t>לקופאי</w:t>
      </w:r>
      <w:r>
        <w:t xml:space="preserve"> </w:t>
      </w:r>
      <w:r>
        <w:rPr>
          <w:rFonts w:hint="cs"/>
          <w:rtl/>
          <w:lang w:val="en-GB"/>
        </w:rPr>
        <w:t>על מנת לצאת מהחנות</w:t>
      </w:r>
      <w:r>
        <w:rPr>
          <w:rFonts w:hint="cs"/>
          <w:rtl/>
        </w:rPr>
        <w:t xml:space="preserve"> מאחר והם החליטו לרכוש במקום אחר. </w:t>
      </w:r>
      <w:r w:rsidRPr="002B568D">
        <w:rPr>
          <w:rFonts w:hint="cs"/>
          <w:highlight w:val="green"/>
          <w:rtl/>
        </w:rPr>
        <w:t>הלקוחות הנותרים יחזרו לתור של הטכנאים הבכירים לאחר ששוכנעו שזה התיקון המתאים.</w:t>
      </w:r>
    </w:p>
    <w:p w14:paraId="243F3F33" w14:textId="77777777" w:rsidR="00CB2F32" w:rsidRDefault="00CB2F32" w:rsidP="00CB2F32">
      <w:pPr>
        <w:rPr>
          <w:rtl/>
        </w:rPr>
      </w:pPr>
      <w:r w:rsidRPr="002B568D">
        <w:rPr>
          <w:rFonts w:hint="cs"/>
          <w:highlight w:val="yellow"/>
          <w:rtl/>
        </w:rPr>
        <w:t>מבין הלקוחות שלא היו מעוניינים ברכישה</w:t>
      </w:r>
      <w:r>
        <w:rPr>
          <w:rFonts w:hint="cs"/>
          <w:rtl/>
        </w:rPr>
        <w:t xml:space="preserve">: 70% מהלקוחות אשר הגיעו מנציגי המכירות השתכנעו והחליטו לקנות את המוצר וחזרו אל תור נציגי המכירות עם הנחה של 100 ש"ח. הלקוחות הנותרים הועברו לתור הקופאי על מנת לצאת מהחנות לאחר שהחליטו לא לרכוש כלי חשמלי בחנות. </w:t>
      </w:r>
    </w:p>
    <w:p w14:paraId="29686005" w14:textId="77777777" w:rsidR="00CB2F32" w:rsidRPr="00146568" w:rsidRDefault="00CB2F32" w:rsidP="00CB2F32">
      <w:pPr>
        <w:rPr>
          <w:rFonts w:eastAsiaTheme="minorEastAsia"/>
          <w:rtl/>
        </w:rPr>
      </w:pPr>
      <w:r>
        <w:rPr>
          <w:rFonts w:eastAsiaTheme="minorEastAsia" w:hint="cs"/>
          <w:rtl/>
        </w:rPr>
        <w:t>במידה והנציג סיים את הטיפול בלקוח והעבירו לקופאי, הוא יצור מסמך מסכם אשר יכלול את הפרטים אודות ביקור הלקוח (ראו בהמשך).</w:t>
      </w:r>
    </w:p>
    <w:p w14:paraId="24386726" w14:textId="77777777" w:rsidR="00CB2F32" w:rsidRDefault="00CB2F32" w:rsidP="00CB2F32">
      <w:bookmarkStart w:id="16" w:name="_Toc482887523"/>
      <w:bookmarkStart w:id="17" w:name="_Toc482887859"/>
      <w:r w:rsidRPr="0045742C">
        <w:rPr>
          <w:rFonts w:hint="cs"/>
          <w:highlight w:val="red"/>
          <w:rtl/>
        </w:rPr>
        <w:t>בנוסף, למנהלי הלקוחות יש אחריות לגבי סוף היום</w:t>
      </w:r>
      <w:r>
        <w:rPr>
          <w:rFonts w:hint="cs"/>
          <w:rtl/>
        </w:rPr>
        <w:t>, הם יודעים</w:t>
      </w:r>
      <w:r w:rsidRPr="005120BF">
        <w:rPr>
          <w:rFonts w:hint="cs"/>
          <w:rtl/>
        </w:rPr>
        <w:t xml:space="preserve"> מראש כמה </w:t>
      </w:r>
      <w:r>
        <w:rPr>
          <w:rFonts w:hint="cs"/>
          <w:rtl/>
        </w:rPr>
        <w:t>לקוחות צפויים</w:t>
      </w:r>
      <w:r w:rsidRPr="005120BF">
        <w:rPr>
          <w:rFonts w:hint="cs"/>
          <w:rtl/>
        </w:rPr>
        <w:t xml:space="preserve"> להגיע. ברגע ש</w:t>
      </w:r>
      <w:r>
        <w:rPr>
          <w:rFonts w:hint="cs"/>
          <w:rtl/>
        </w:rPr>
        <w:t>מנהל הלקוחות</w:t>
      </w:r>
      <w:r w:rsidRPr="005120BF">
        <w:rPr>
          <w:rFonts w:hint="cs"/>
          <w:rtl/>
        </w:rPr>
        <w:t xml:space="preserve"> מזהה כי </w:t>
      </w:r>
      <w:r>
        <w:rPr>
          <w:rFonts w:hint="cs"/>
          <w:rtl/>
        </w:rPr>
        <w:t xml:space="preserve">הקופאי סיים לטפל </w:t>
      </w:r>
      <w:r w:rsidRPr="005120BF">
        <w:rPr>
          <w:rFonts w:hint="cs"/>
          <w:rtl/>
        </w:rPr>
        <w:t>ב</w:t>
      </w:r>
      <w:r>
        <w:rPr>
          <w:rFonts w:hint="cs"/>
          <w:rtl/>
        </w:rPr>
        <w:t>לקוח</w:t>
      </w:r>
      <w:r w:rsidRPr="005120BF">
        <w:rPr>
          <w:rFonts w:hint="cs"/>
          <w:rtl/>
        </w:rPr>
        <w:t xml:space="preserve"> האחרו</w:t>
      </w:r>
      <w:r>
        <w:rPr>
          <w:rFonts w:hint="cs"/>
          <w:rtl/>
        </w:rPr>
        <w:t>ן(</w:t>
      </w:r>
      <w:r w:rsidRPr="0045742C">
        <w:rPr>
          <w:rFonts w:hint="cs"/>
          <w:highlight w:val="green"/>
          <w:rtl/>
        </w:rPr>
        <w:t>כלומר כמות הלקוחות שהגיעו שווה לכמות הלקוחות שהיו צפויים להגיע</w:t>
      </w:r>
      <w:r>
        <w:rPr>
          <w:rFonts w:hint="cs"/>
          <w:rtl/>
        </w:rPr>
        <w:t>)</w:t>
      </w:r>
      <w:r w:rsidRPr="005120BF">
        <w:rPr>
          <w:rFonts w:hint="cs"/>
          <w:rtl/>
        </w:rPr>
        <w:t>, ה</w:t>
      </w:r>
      <w:r>
        <w:rPr>
          <w:rFonts w:hint="cs"/>
          <w:rtl/>
        </w:rPr>
        <w:t>וא</w:t>
      </w:r>
      <w:r w:rsidRPr="005120BF">
        <w:rPr>
          <w:rFonts w:hint="cs"/>
          <w:rtl/>
        </w:rPr>
        <w:t xml:space="preserve"> </w:t>
      </w:r>
      <w:r w:rsidRPr="0045742C">
        <w:rPr>
          <w:rFonts w:hint="cs"/>
          <w:highlight w:val="green"/>
          <w:rtl/>
        </w:rPr>
        <w:t>מודיע</w:t>
      </w:r>
      <w:r w:rsidRPr="005120BF">
        <w:rPr>
          <w:rFonts w:hint="cs"/>
          <w:rtl/>
        </w:rPr>
        <w:t xml:space="preserve"> לשאר הגורמים- </w:t>
      </w:r>
      <w:r>
        <w:rPr>
          <w:rFonts w:hint="cs"/>
          <w:rtl/>
        </w:rPr>
        <w:t>מנהלי הלקוחות הנוספים, פקידים, טכנאים זוטרים, טכנאים בכירים</w:t>
      </w:r>
      <w:r w:rsidRPr="005120BF">
        <w:rPr>
          <w:rFonts w:hint="cs"/>
          <w:rtl/>
        </w:rPr>
        <w:t xml:space="preserve">, </w:t>
      </w:r>
      <w:r>
        <w:rPr>
          <w:rFonts w:hint="cs"/>
          <w:rtl/>
        </w:rPr>
        <w:t>נציגי המכירות וקופאי</w:t>
      </w:r>
      <w:r w:rsidRPr="005120BF">
        <w:rPr>
          <w:rFonts w:hint="cs"/>
          <w:rtl/>
        </w:rPr>
        <w:t xml:space="preserve"> - שהיום הסתיים ושעליהם להפסיק להמתין ולסיים את עבודתם (</w:t>
      </w:r>
      <w:r w:rsidRPr="0045742C">
        <w:rPr>
          <w:rFonts w:hint="cs"/>
          <w:highlight w:val="green"/>
          <w:rtl/>
        </w:rPr>
        <w:t>באחריותכם למצוא דרך לבצע זאת).</w:t>
      </w:r>
      <w:bookmarkStart w:id="18" w:name="_Toc482887521"/>
      <w:bookmarkStart w:id="19" w:name="_Toc482887857"/>
    </w:p>
    <w:p w14:paraId="22D9F3A6" w14:textId="77777777" w:rsidR="00CB2F32" w:rsidRPr="007734A0" w:rsidRDefault="00CB2F32" w:rsidP="00CB2F32">
      <w:pPr>
        <w:pStyle w:val="3"/>
        <w:numPr>
          <w:ilvl w:val="0"/>
          <w:numId w:val="6"/>
        </w:numPr>
        <w:rPr>
          <w:rtl/>
        </w:rPr>
      </w:pPr>
      <w:r w:rsidRPr="007734A0">
        <w:rPr>
          <w:rFonts w:hint="cs"/>
          <w:rtl/>
        </w:rPr>
        <w:t xml:space="preserve">מסמך </w:t>
      </w:r>
      <w:r>
        <w:rPr>
          <w:rFonts w:hint="cs"/>
          <w:rtl/>
        </w:rPr>
        <w:t>מסכם</w:t>
      </w:r>
      <w:r w:rsidRPr="007734A0">
        <w:rPr>
          <w:rFonts w:hint="cs"/>
          <w:rtl/>
        </w:rPr>
        <w:t xml:space="preserve"> (</w:t>
      </w:r>
      <w:proofErr w:type="spellStart"/>
      <w:r>
        <w:rPr>
          <w:rFonts w:hint="cs"/>
        </w:rPr>
        <w:t>S</w:t>
      </w:r>
      <w:r>
        <w:t>ummary</w:t>
      </w:r>
      <w:r w:rsidRPr="007734A0">
        <w:t>Details</w:t>
      </w:r>
      <w:proofErr w:type="spellEnd"/>
      <w:r w:rsidRPr="007734A0">
        <w:rPr>
          <w:rFonts w:hint="cs"/>
          <w:rtl/>
        </w:rPr>
        <w:t>)</w:t>
      </w:r>
      <w:bookmarkEnd w:id="18"/>
      <w:bookmarkEnd w:id="19"/>
    </w:p>
    <w:p w14:paraId="1E64EECA" w14:textId="77777777" w:rsidR="00CB2F32" w:rsidRPr="00146568" w:rsidRDefault="00CB2F32" w:rsidP="00CB2F32">
      <w:pPr>
        <w:rPr>
          <w:rtl/>
        </w:rPr>
      </w:pPr>
      <w:r w:rsidRPr="007734A0">
        <w:rPr>
          <w:rFonts w:hint="cs"/>
          <w:rtl/>
        </w:rPr>
        <w:t xml:space="preserve">אובייקט זה כולל פרטים על הרכישה/תיקון. האובייקט נוצר לפני שהטיפול בלקוח </w:t>
      </w:r>
      <w:r>
        <w:rPr>
          <w:rFonts w:hint="cs"/>
          <w:rtl/>
        </w:rPr>
        <w:t xml:space="preserve">מועבר לקופאי. </w:t>
      </w:r>
      <w:r w:rsidRPr="007734A0">
        <w:rPr>
          <w:rFonts w:hint="cs"/>
          <w:rtl/>
        </w:rPr>
        <w:t xml:space="preserve">עליכם להחליט אילו פרטים אתם רוצים לכלול באובייקט זה. אין מגבלה על כמות הפרטים, כל עוד מדובר במידע </w:t>
      </w:r>
      <w:r>
        <w:rPr>
          <w:rFonts w:hint="cs"/>
          <w:rtl/>
        </w:rPr>
        <w:t>סביר</w:t>
      </w:r>
      <w:r w:rsidRPr="007734A0">
        <w:rPr>
          <w:rFonts w:hint="cs"/>
          <w:rtl/>
        </w:rPr>
        <w:t>.</w:t>
      </w:r>
    </w:p>
    <w:p w14:paraId="212979CD" w14:textId="77777777" w:rsidR="00CB2F32" w:rsidRDefault="00CB2F32" w:rsidP="00CB2F32">
      <w:pPr>
        <w:pStyle w:val="3"/>
        <w:numPr>
          <w:ilvl w:val="0"/>
          <w:numId w:val="6"/>
        </w:numPr>
        <w:rPr>
          <w:rtl/>
        </w:rPr>
      </w:pPr>
      <w:r w:rsidRPr="007734A0">
        <w:rPr>
          <w:rFonts w:hint="cs"/>
          <w:rtl/>
        </w:rPr>
        <w:t>קופאי (</w:t>
      </w:r>
      <w:r>
        <w:rPr>
          <w:rFonts w:hint="cs"/>
        </w:rPr>
        <w:t>C</w:t>
      </w:r>
      <w:r w:rsidRPr="007734A0">
        <w:t>ashier</w:t>
      </w:r>
      <w:r w:rsidRPr="007734A0">
        <w:rPr>
          <w:rFonts w:hint="cs"/>
          <w:rtl/>
        </w:rPr>
        <w:t>)</w:t>
      </w:r>
      <w:bookmarkEnd w:id="16"/>
      <w:bookmarkEnd w:id="17"/>
    </w:p>
    <w:p w14:paraId="4F326CB6" w14:textId="77777777" w:rsidR="00CB2F32" w:rsidRPr="00D13D80" w:rsidRDefault="00CB2F32" w:rsidP="00CB2F32">
      <w:pPr>
        <w:rPr>
          <w:rtl/>
        </w:rPr>
      </w:pPr>
      <w:r>
        <w:rPr>
          <w:rFonts w:hint="cs"/>
          <w:rtl/>
        </w:rPr>
        <w:t>לקופאי יש מזהה ייחודי.</w:t>
      </w:r>
    </w:p>
    <w:p w14:paraId="5C8167A5" w14:textId="77777777" w:rsidR="00CB2F32" w:rsidRPr="005120BF" w:rsidRDefault="00CB2F32" w:rsidP="00CB2F32">
      <w:pPr>
        <w:rPr>
          <w:rtl/>
        </w:rPr>
      </w:pPr>
      <w:r w:rsidRPr="005120BF">
        <w:rPr>
          <w:rFonts w:hint="cs"/>
          <w:rtl/>
        </w:rPr>
        <w:t xml:space="preserve">במהלך היום הקופאי מחכה </w:t>
      </w:r>
      <w:r>
        <w:rPr>
          <w:rFonts w:hint="cs"/>
          <w:rtl/>
        </w:rPr>
        <w:t>למסמכים המסכמים</w:t>
      </w:r>
      <w:r w:rsidRPr="005120BF">
        <w:rPr>
          <w:rFonts w:hint="cs"/>
          <w:rtl/>
        </w:rPr>
        <w:t xml:space="preserve"> המגיעים לתור. ברגע שמגיע מסמך מסכם (מסמך על סיכום הטיפול בלקוח מהטכנאי הפשוט/בכיר, מנהל הלקוחות ונציג המכירות), הקופאי שולף אותו ומזין</w:t>
      </w:r>
      <w:r>
        <w:rPr>
          <w:rFonts w:hint="cs"/>
          <w:rtl/>
        </w:rPr>
        <w:t xml:space="preserve"> אותו למאגר המסמכים</w:t>
      </w:r>
      <w:r w:rsidRPr="005120BF">
        <w:rPr>
          <w:rFonts w:hint="cs"/>
          <w:rtl/>
        </w:rPr>
        <w:t>.</w:t>
      </w:r>
      <w:r>
        <w:rPr>
          <w:rFonts w:hint="cs"/>
          <w:rtl/>
        </w:rPr>
        <w:t xml:space="preserve"> </w:t>
      </w:r>
      <w:r w:rsidRPr="005120BF">
        <w:rPr>
          <w:rFonts w:hint="cs"/>
          <w:rtl/>
        </w:rPr>
        <w:t xml:space="preserve">זמן ההזנה לוקח </w:t>
      </w:r>
      <w:r>
        <w:rPr>
          <w:rFonts w:hint="cs"/>
          <w:rtl/>
        </w:rPr>
        <w:t>שנייה</w:t>
      </w:r>
      <w:r w:rsidRPr="005120BF">
        <w:rPr>
          <w:rFonts w:hint="cs"/>
          <w:rtl/>
        </w:rPr>
        <w:t xml:space="preserve">. </w:t>
      </w:r>
    </w:p>
    <w:p w14:paraId="6B720380" w14:textId="77777777" w:rsidR="00CB2F32" w:rsidRPr="008658A7" w:rsidRDefault="00CB2F32" w:rsidP="00CB2F32">
      <w:pPr>
        <w:rPr>
          <w:rFonts w:eastAsiaTheme="minorEastAsia"/>
          <w:rtl/>
        </w:rPr>
      </w:pPr>
      <w:r>
        <w:rPr>
          <w:rFonts w:eastAsiaTheme="minorEastAsia" w:hint="cs"/>
          <w:rtl/>
        </w:rPr>
        <w:t>הקופאי מסיים</w:t>
      </w:r>
      <w:r w:rsidRPr="00D13D80">
        <w:rPr>
          <w:rFonts w:eastAsiaTheme="minorEastAsia" w:hint="cs"/>
          <w:rtl/>
        </w:rPr>
        <w:t xml:space="preserve"> את היום ברגע שקיבל הודעה מ</w:t>
      </w:r>
      <w:r>
        <w:rPr>
          <w:rFonts w:eastAsiaTheme="minorEastAsia" w:hint="cs"/>
          <w:rtl/>
        </w:rPr>
        <w:t>מנהל הלקוחות</w:t>
      </w:r>
      <w:r w:rsidRPr="00D13D80">
        <w:rPr>
          <w:rFonts w:eastAsiaTheme="minorEastAsia" w:hint="cs"/>
          <w:rtl/>
        </w:rPr>
        <w:t xml:space="preserve"> שהיום הסתיים (ה</w:t>
      </w:r>
      <w:r>
        <w:rPr>
          <w:rFonts w:eastAsiaTheme="minorEastAsia" w:hint="cs"/>
          <w:rtl/>
        </w:rPr>
        <w:t>וא</w:t>
      </w:r>
      <w:r w:rsidRPr="00D13D80">
        <w:rPr>
          <w:rFonts w:eastAsiaTheme="minorEastAsia" w:hint="cs"/>
          <w:rtl/>
        </w:rPr>
        <w:t xml:space="preserve"> מחכ</w:t>
      </w:r>
      <w:r>
        <w:rPr>
          <w:rFonts w:eastAsiaTheme="minorEastAsia" w:hint="cs"/>
          <w:rtl/>
        </w:rPr>
        <w:t>ה</w:t>
      </w:r>
      <w:r w:rsidRPr="00D13D80">
        <w:rPr>
          <w:rFonts w:eastAsiaTheme="minorEastAsia" w:hint="cs"/>
          <w:rtl/>
        </w:rPr>
        <w:t xml:space="preserve"> ללקוחות</w:t>
      </w:r>
      <w:r>
        <w:rPr>
          <w:rFonts w:eastAsiaTheme="minorEastAsia" w:hint="cs"/>
          <w:rtl/>
        </w:rPr>
        <w:t xml:space="preserve"> </w:t>
      </w:r>
      <w:r w:rsidRPr="00D13D80">
        <w:rPr>
          <w:rFonts w:eastAsiaTheme="minorEastAsia" w:hint="cs"/>
          <w:rtl/>
        </w:rPr>
        <w:t xml:space="preserve">- על </w:t>
      </w:r>
      <w:r>
        <w:rPr>
          <w:rFonts w:eastAsiaTheme="minorEastAsia" w:hint="cs"/>
          <w:rtl/>
        </w:rPr>
        <w:t>מנהל הלקוחות</w:t>
      </w:r>
      <w:r w:rsidRPr="00D13D80">
        <w:rPr>
          <w:rFonts w:eastAsiaTheme="minorEastAsia" w:hint="cs"/>
          <w:rtl/>
        </w:rPr>
        <w:t xml:space="preserve"> להגיד </w:t>
      </w:r>
      <w:r>
        <w:rPr>
          <w:rFonts w:eastAsiaTheme="minorEastAsia" w:hint="cs"/>
          <w:rtl/>
        </w:rPr>
        <w:t>לו</w:t>
      </w:r>
      <w:r w:rsidRPr="00D13D80">
        <w:rPr>
          <w:rFonts w:eastAsiaTheme="minorEastAsia" w:hint="cs"/>
          <w:rtl/>
        </w:rPr>
        <w:t xml:space="preserve"> להפסיק לחכות).</w:t>
      </w:r>
    </w:p>
    <w:p w14:paraId="0FFD282F" w14:textId="3CFCCFF7" w:rsidR="00CB2F32" w:rsidRPr="00B03ED1" w:rsidRDefault="00CB2F32" w:rsidP="00CB2F32">
      <w:pPr>
        <w:rPr>
          <w:rtl/>
        </w:rPr>
      </w:pPr>
      <w:r>
        <w:rPr>
          <w:rFonts w:hint="cs"/>
          <w:rtl/>
        </w:rPr>
        <w:t>בנוסף יודפס</w:t>
      </w:r>
      <w:r w:rsidRPr="00B03ED1">
        <w:rPr>
          <w:rFonts w:hint="cs"/>
          <w:rtl/>
        </w:rPr>
        <w:t xml:space="preserve"> למסך </w:t>
      </w:r>
      <w:r w:rsidRPr="007375C6">
        <w:rPr>
          <w:rFonts w:hint="cs"/>
          <w:highlight w:val="yellow"/>
          <w:rtl/>
        </w:rPr>
        <w:t>(לא ל-</w:t>
      </w:r>
      <w:r w:rsidRPr="007375C6">
        <w:rPr>
          <w:rFonts w:hint="cs"/>
          <w:highlight w:val="yellow"/>
        </w:rPr>
        <w:t>GUI</w:t>
      </w:r>
      <w:r w:rsidRPr="007375C6">
        <w:rPr>
          <w:rFonts w:hint="cs"/>
          <w:highlight w:val="yellow"/>
          <w:rtl/>
        </w:rPr>
        <w:t>)</w:t>
      </w:r>
      <w:r w:rsidRPr="00B03ED1">
        <w:rPr>
          <w:rFonts w:hint="cs"/>
          <w:rtl/>
        </w:rPr>
        <w:t xml:space="preserve"> </w:t>
      </w:r>
      <w:r>
        <w:rPr>
          <w:rFonts w:hint="cs"/>
          <w:rtl/>
        </w:rPr>
        <w:t>סיכום ובו יתואר כמות הלקוחות שטופלו בחנות, מחיר עבור כל לקוחת</w:t>
      </w:r>
      <w:r w:rsidR="0045742C">
        <w:rPr>
          <w:rFonts w:hint="cs"/>
          <w:rtl/>
        </w:rPr>
        <w:t>,</w:t>
      </w:r>
      <w:r>
        <w:rPr>
          <w:rFonts w:hint="cs"/>
          <w:rtl/>
        </w:rPr>
        <w:t xml:space="preserve"> סה"כ הרווח מהמכירות ומהתיקונים בחנות (של כלל הלקוחות). כמו כן, בסוף היום יוציא הקופאי הודעה למסך אשר אומרת מי </w:t>
      </w:r>
      <w:r w:rsidR="002702F0">
        <w:rPr>
          <w:rFonts w:hint="cs"/>
          <w:rtl/>
        </w:rPr>
        <w:t>+</w:t>
      </w:r>
      <w:r>
        <w:rPr>
          <w:rFonts w:hint="cs"/>
          <w:rtl/>
        </w:rPr>
        <w:t xml:space="preserve"> בקרב נציגי המכירות ובקרב הטכנאים. נציג המכירות המצטיין יהיה הנציג אשר מכר בסכום הגדול ביותר. בקרב הטכנאים, הטכנאי המצטיין הוא הטכנאי אשר טיפל במירב הלקוחות (כלומר סיים טיפול והעבירם לקופאי)</w:t>
      </w:r>
    </w:p>
    <w:p w14:paraId="7DFB4F17" w14:textId="77777777" w:rsidR="00CB2F32" w:rsidRPr="007B195E" w:rsidRDefault="00CB2F32" w:rsidP="00CB2F32">
      <w:pPr>
        <w:pStyle w:val="2"/>
        <w:rPr>
          <w:rStyle w:val="a5"/>
          <w:b/>
          <w:bCs/>
          <w:i w:val="0"/>
          <w:iCs w:val="0"/>
          <w:sz w:val="36"/>
          <w:szCs w:val="36"/>
          <w:u w:val="single"/>
          <w:rtl/>
        </w:rPr>
      </w:pPr>
      <w:bookmarkStart w:id="20" w:name="_Toc482887524"/>
      <w:bookmarkStart w:id="21" w:name="_Toc482887860"/>
      <w:r w:rsidRPr="001045E0">
        <w:rPr>
          <w:rFonts w:hint="cs"/>
          <w:sz w:val="36"/>
          <w:szCs w:val="36"/>
          <w:u w:val="single"/>
          <w:rtl/>
        </w:rPr>
        <w:lastRenderedPageBreak/>
        <w:t xml:space="preserve">תורים, מערכת המידע, </w:t>
      </w:r>
      <w:r w:rsidRPr="001045E0">
        <w:rPr>
          <w:sz w:val="36"/>
          <w:szCs w:val="36"/>
          <w:u w:val="single"/>
        </w:rPr>
        <w:t>GUI</w:t>
      </w:r>
      <w:bookmarkEnd w:id="20"/>
      <w:bookmarkEnd w:id="21"/>
    </w:p>
    <w:p w14:paraId="2D161227" w14:textId="77777777" w:rsidR="00CB2F32" w:rsidRPr="001045E0" w:rsidRDefault="00CB2F32" w:rsidP="00CB2F32">
      <w:pPr>
        <w:pStyle w:val="3"/>
        <w:numPr>
          <w:ilvl w:val="0"/>
          <w:numId w:val="6"/>
        </w:numPr>
        <w:rPr>
          <w:rStyle w:val="30"/>
          <w:b/>
          <w:bCs/>
          <w:rtl/>
        </w:rPr>
      </w:pPr>
      <w:bookmarkStart w:id="22" w:name="_Toc482887526"/>
      <w:bookmarkStart w:id="23" w:name="_Toc482887862"/>
      <w:r w:rsidRPr="001045E0">
        <w:rPr>
          <w:rStyle w:val="30"/>
          <w:rFonts w:hint="cs"/>
          <w:rtl/>
        </w:rPr>
        <w:t>תור לא חסום (</w:t>
      </w:r>
      <w:r w:rsidRPr="001045E0">
        <w:rPr>
          <w:rStyle w:val="30"/>
        </w:rPr>
        <w:t>(Queue</w:t>
      </w:r>
      <w:bookmarkEnd w:id="22"/>
      <w:bookmarkEnd w:id="23"/>
    </w:p>
    <w:p w14:paraId="42C3321E" w14:textId="77777777" w:rsidR="00CB2F32" w:rsidRPr="001045E0" w:rsidRDefault="00CB2F32" w:rsidP="00CB2F32">
      <w:pPr>
        <w:ind w:left="360"/>
      </w:pPr>
      <w:r w:rsidRPr="001045E0">
        <w:rPr>
          <w:rFonts w:hint="cs"/>
          <w:rtl/>
        </w:rPr>
        <w:t xml:space="preserve">תור שאינו חסום, ניתן להכניס אליו ללא מגבלת מקום. </w:t>
      </w:r>
      <w:r w:rsidRPr="001045E0">
        <w:rPr>
          <w:rFonts w:hint="cs"/>
          <w:b/>
          <w:bCs/>
          <w:rtl/>
        </w:rPr>
        <w:t>חישבו איך יהיה הכי נכון לממש תור זה כך שיתאים באופן מודולרי ובהתאם לנלמד בקורס.</w:t>
      </w:r>
      <w:r w:rsidRPr="001045E0">
        <w:rPr>
          <w:rFonts w:hint="cs"/>
          <w:rtl/>
        </w:rPr>
        <w:t xml:space="preserve"> מופעי תור זה במערכת כפי שתואר לעיל:</w:t>
      </w:r>
    </w:p>
    <w:p w14:paraId="55667B78" w14:textId="77777777" w:rsidR="00CB2F32" w:rsidRPr="00717565" w:rsidRDefault="00CB2F32" w:rsidP="00CB2F32">
      <w:pPr>
        <w:pStyle w:val="a3"/>
        <w:numPr>
          <w:ilvl w:val="0"/>
          <w:numId w:val="4"/>
        </w:numPr>
        <w:rPr>
          <w:u w:val="single"/>
        </w:rPr>
      </w:pPr>
      <w:r w:rsidRPr="005120BF">
        <w:rPr>
          <w:rFonts w:hint="cs"/>
          <w:rtl/>
        </w:rPr>
        <w:t xml:space="preserve">תור </w:t>
      </w:r>
      <w:r>
        <w:rPr>
          <w:rFonts w:hint="cs"/>
          <w:rtl/>
        </w:rPr>
        <w:t>לקוחות</w:t>
      </w:r>
      <w:r w:rsidRPr="005120BF">
        <w:rPr>
          <w:rFonts w:hint="cs"/>
          <w:rtl/>
        </w:rPr>
        <w:t xml:space="preserve"> אחד ללקוחות לכניסה לחנות -לפקידים</w:t>
      </w:r>
      <w:r>
        <w:rPr>
          <w:rFonts w:hint="cs"/>
          <w:rtl/>
        </w:rPr>
        <w:t>.</w:t>
      </w:r>
    </w:p>
    <w:p w14:paraId="579B8AE0" w14:textId="77777777" w:rsidR="00CB2F32" w:rsidRPr="00BB7810" w:rsidRDefault="00CB2F32" w:rsidP="00CB2F32">
      <w:pPr>
        <w:pStyle w:val="a3"/>
        <w:numPr>
          <w:ilvl w:val="0"/>
          <w:numId w:val="4"/>
        </w:numPr>
        <w:rPr>
          <w:u w:val="single"/>
        </w:rPr>
      </w:pPr>
      <w:r>
        <w:rPr>
          <w:rFonts w:hint="cs"/>
          <w:rtl/>
        </w:rPr>
        <w:t>תור לקוחות לנציגי המכירות.</w:t>
      </w:r>
    </w:p>
    <w:p w14:paraId="052B9CE1" w14:textId="77777777" w:rsidR="00CB2F32" w:rsidRPr="00717565" w:rsidRDefault="00CB2F32" w:rsidP="00CB2F32">
      <w:pPr>
        <w:pStyle w:val="a3"/>
        <w:numPr>
          <w:ilvl w:val="0"/>
          <w:numId w:val="4"/>
        </w:numPr>
        <w:rPr>
          <w:u w:val="single"/>
        </w:rPr>
      </w:pPr>
      <w:r w:rsidRPr="00717565">
        <w:rPr>
          <w:rFonts w:hint="cs"/>
          <w:rtl/>
        </w:rPr>
        <w:t>תור לקוחות אחד לטכנאים הבכירים.</w:t>
      </w:r>
    </w:p>
    <w:p w14:paraId="752E0D9F" w14:textId="77777777" w:rsidR="00CB2F32" w:rsidRPr="00BB7810" w:rsidRDefault="00CB2F32" w:rsidP="00CB2F32">
      <w:pPr>
        <w:pStyle w:val="a3"/>
        <w:numPr>
          <w:ilvl w:val="0"/>
          <w:numId w:val="4"/>
        </w:numPr>
        <w:rPr>
          <w:u w:val="single"/>
        </w:rPr>
      </w:pPr>
      <w:r w:rsidRPr="00717565">
        <w:rPr>
          <w:rFonts w:hint="cs"/>
          <w:rtl/>
        </w:rPr>
        <w:t>תור לקוחות אחד למנהל הלקוחות</w:t>
      </w:r>
      <w:r>
        <w:rPr>
          <w:rFonts w:hint="cs"/>
          <w:rtl/>
        </w:rPr>
        <w:t>.</w:t>
      </w:r>
    </w:p>
    <w:p w14:paraId="02CD7B36" w14:textId="77777777" w:rsidR="00CB2F32" w:rsidRPr="00717565" w:rsidRDefault="00CB2F32" w:rsidP="00CB2F32">
      <w:pPr>
        <w:pStyle w:val="a3"/>
        <w:numPr>
          <w:ilvl w:val="0"/>
          <w:numId w:val="4"/>
        </w:numPr>
        <w:rPr>
          <w:u w:val="single"/>
        </w:rPr>
      </w:pPr>
      <w:r w:rsidRPr="00717565">
        <w:rPr>
          <w:rFonts w:hint="cs"/>
          <w:rtl/>
        </w:rPr>
        <w:t xml:space="preserve">תור </w:t>
      </w:r>
      <w:r>
        <w:rPr>
          <w:rFonts w:hint="cs"/>
          <w:rtl/>
        </w:rPr>
        <w:t>מסמכים מסכמים</w:t>
      </w:r>
      <w:r w:rsidRPr="00717565">
        <w:rPr>
          <w:rFonts w:hint="cs"/>
          <w:rtl/>
        </w:rPr>
        <w:t xml:space="preserve"> אחד לקופאי.</w:t>
      </w:r>
    </w:p>
    <w:p w14:paraId="1FFC7034" w14:textId="77777777" w:rsidR="00CB2F32" w:rsidRPr="000F1407" w:rsidRDefault="00CB2F32" w:rsidP="00CB2F32">
      <w:pPr>
        <w:pStyle w:val="3"/>
        <w:numPr>
          <w:ilvl w:val="0"/>
          <w:numId w:val="6"/>
        </w:numPr>
        <w:rPr>
          <w:rStyle w:val="40"/>
          <w:b/>
          <w:bCs/>
          <w:i w:val="0"/>
          <w:iCs w:val="0"/>
          <w:rtl/>
        </w:rPr>
      </w:pPr>
      <w:bookmarkStart w:id="24" w:name="_Toc482887527"/>
      <w:bookmarkStart w:id="25" w:name="_Toc482887863"/>
      <w:r w:rsidRPr="000F1407">
        <w:rPr>
          <w:rStyle w:val="40"/>
          <w:rFonts w:hint="cs"/>
          <w:rtl/>
        </w:rPr>
        <w:t>תור חסום (</w:t>
      </w:r>
      <w:r w:rsidRPr="000F1407">
        <w:rPr>
          <w:rStyle w:val="40"/>
        </w:rPr>
        <w:t>Bounded Queue</w:t>
      </w:r>
      <w:r w:rsidRPr="000F1407">
        <w:rPr>
          <w:rStyle w:val="40"/>
          <w:rFonts w:hint="cs"/>
          <w:rtl/>
        </w:rPr>
        <w:t>)</w:t>
      </w:r>
      <w:bookmarkEnd w:id="24"/>
      <w:bookmarkEnd w:id="25"/>
    </w:p>
    <w:p w14:paraId="32694D77" w14:textId="77777777" w:rsidR="00CB2F32" w:rsidRPr="00DB1091" w:rsidRDefault="00CB2F32" w:rsidP="00CB2F32">
      <w:pPr>
        <w:rPr>
          <w:b/>
          <w:bCs/>
          <w:highlight w:val="magenta"/>
        </w:rPr>
      </w:pPr>
      <w:r w:rsidRPr="000F1407">
        <w:rPr>
          <w:rFonts w:hint="cs"/>
          <w:rtl/>
        </w:rPr>
        <w:t xml:space="preserve">תור חסום, ניתן להכניס אליו כל עוד אין חריגה מ-5 </w:t>
      </w:r>
      <w:r w:rsidRPr="00717565">
        <w:rPr>
          <w:rFonts w:hint="cs"/>
          <w:rtl/>
        </w:rPr>
        <w:t xml:space="preserve">אובייקטים בתור- זה המקום שיש עבור המתנה לטכנאים הזוטרים. </w:t>
      </w:r>
      <w:r w:rsidRPr="00717565">
        <w:rPr>
          <w:rFonts w:hint="cs"/>
          <w:b/>
          <w:bCs/>
          <w:rtl/>
        </w:rPr>
        <w:t xml:space="preserve">חישבו איך יהיה הכי נכון לממש תור זה כך שיתאים למערכת באופן מודולרי ובהתאם לנלמד בקורס. </w:t>
      </w:r>
      <w:r w:rsidRPr="00717565">
        <w:rPr>
          <w:rFonts w:hint="cs"/>
          <w:rtl/>
        </w:rPr>
        <w:t>קיים מופע יחיד של תור זה במערכת, לממתינים לטכנאים הזוטרים.</w:t>
      </w:r>
      <w:r w:rsidRPr="00717565">
        <w:rPr>
          <w:rFonts w:hint="cs"/>
          <w:b/>
          <w:bCs/>
          <w:rtl/>
        </w:rPr>
        <w:t xml:space="preserve"> כאשר לא ניתן להכניס לתור זה, מי שמכניס לתור זה (פקידים) מחכים.</w:t>
      </w:r>
    </w:p>
    <w:p w14:paraId="0CCD9F28" w14:textId="77777777" w:rsidR="00CB2F32" w:rsidRPr="000F1407" w:rsidRDefault="00CB2F32" w:rsidP="00CB2F32">
      <w:pPr>
        <w:pStyle w:val="3"/>
        <w:numPr>
          <w:ilvl w:val="0"/>
          <w:numId w:val="6"/>
        </w:numPr>
        <w:jc w:val="left"/>
      </w:pPr>
      <w:bookmarkStart w:id="26" w:name="_Toc482887528"/>
      <w:bookmarkStart w:id="27" w:name="_Toc482887864"/>
      <w:r w:rsidRPr="000F1407">
        <w:t>GUI</w:t>
      </w:r>
      <w:r w:rsidRPr="000F1407">
        <w:rPr>
          <w:rFonts w:hint="cs"/>
          <w:rtl/>
        </w:rPr>
        <w:t xml:space="preserve"> </w:t>
      </w:r>
      <w:r w:rsidRPr="000F1407">
        <w:rPr>
          <w:rtl/>
        </w:rPr>
        <w:t>–</w:t>
      </w:r>
      <w:r w:rsidRPr="000F1407">
        <w:rPr>
          <w:rFonts w:hint="cs"/>
          <w:rtl/>
        </w:rPr>
        <w:t xml:space="preserve"> </w:t>
      </w:r>
      <w:r w:rsidRPr="000F1407">
        <w:t>Graphical User Interface</w:t>
      </w:r>
      <w:bookmarkEnd w:id="26"/>
      <w:bookmarkEnd w:id="27"/>
    </w:p>
    <w:p w14:paraId="475F7B9A" w14:textId="77777777" w:rsidR="00CB2F32" w:rsidRPr="000F1407" w:rsidRDefault="00CB2F32" w:rsidP="00CB2F32">
      <w:pPr>
        <w:jc w:val="left"/>
        <w:rPr>
          <w:rtl/>
        </w:rPr>
      </w:pPr>
      <w:r w:rsidRPr="000F1407">
        <w:rPr>
          <w:rFonts w:hint="cs"/>
          <w:rtl/>
        </w:rPr>
        <w:t>ה-</w:t>
      </w:r>
      <w:r w:rsidRPr="000F1407">
        <w:rPr>
          <w:rFonts w:hint="cs"/>
        </w:rPr>
        <w:t>GUI</w:t>
      </w:r>
      <w:r w:rsidRPr="000F1407">
        <w:rPr>
          <w:rFonts w:hint="cs"/>
          <w:rtl/>
        </w:rPr>
        <w:t xml:space="preserve"> הינו הדבר הראשון המוצג למשתמש עם תחילת ריצת </w:t>
      </w:r>
      <w:proofErr w:type="spellStart"/>
      <w:r w:rsidRPr="000F1407">
        <w:rPr>
          <w:rFonts w:hint="cs"/>
          <w:rtl/>
        </w:rPr>
        <w:t>התכנית</w:t>
      </w:r>
      <w:proofErr w:type="spellEnd"/>
      <w:r w:rsidRPr="000F1407">
        <w:rPr>
          <w:rFonts w:hint="cs"/>
          <w:rtl/>
        </w:rPr>
        <w:t xml:space="preserve">. הוא יכלול </w:t>
      </w:r>
      <w:r w:rsidRPr="000F1407">
        <w:rPr>
          <w:rFonts w:hint="cs"/>
          <w:b/>
          <w:bCs/>
          <w:u w:val="single"/>
          <w:rtl/>
        </w:rPr>
        <w:t>לפחות</w:t>
      </w:r>
      <w:r w:rsidRPr="000F1407">
        <w:rPr>
          <w:rFonts w:hint="cs"/>
          <w:rtl/>
        </w:rPr>
        <w:t xml:space="preserve"> כותרת, שני שדות קלט לפי המפורט בהמשך (עם תוויות תואמות), ושני כפתורים כפי שמפורט בהמשך. ניתן להוסיף ל-</w:t>
      </w:r>
      <w:r w:rsidRPr="000F1407">
        <w:t>GUI</w:t>
      </w:r>
      <w:r w:rsidRPr="000F1407">
        <w:rPr>
          <w:rFonts w:hint="cs"/>
          <w:rtl/>
        </w:rPr>
        <w:t xml:space="preserve"> מלל/פונקציונליות שלא סותרת את ההוראות כראות עיניכם (למשל כותרת לחלון או אפשרות סגירה כשלוחצים על ה-</w:t>
      </w:r>
      <w:r w:rsidRPr="000F1407">
        <w:t>X</w:t>
      </w:r>
      <w:r w:rsidRPr="000F1407">
        <w:rPr>
          <w:rFonts w:hint="cs"/>
          <w:rtl/>
        </w:rPr>
        <w:t xml:space="preserve"> האדום).</w:t>
      </w:r>
    </w:p>
    <w:p w14:paraId="35159405" w14:textId="77777777" w:rsidR="00CB2F32" w:rsidRPr="000F1407" w:rsidRDefault="00CB2F32" w:rsidP="00CB2F32">
      <w:pPr>
        <w:jc w:val="left"/>
        <w:rPr>
          <w:b/>
          <w:bCs/>
          <w:u w:val="single"/>
          <w:rtl/>
        </w:rPr>
      </w:pPr>
    </w:p>
    <w:p w14:paraId="17DC4BD3" w14:textId="77777777" w:rsidR="00CB2F32" w:rsidRPr="000F1407" w:rsidRDefault="00CB2F32" w:rsidP="00CB2F32">
      <w:pPr>
        <w:jc w:val="left"/>
        <w:rPr>
          <w:b/>
          <w:bCs/>
          <w:u w:val="single"/>
          <w:rtl/>
        </w:rPr>
      </w:pPr>
      <w:r w:rsidRPr="000F1407">
        <w:rPr>
          <w:rFonts w:hint="cs"/>
          <w:b/>
          <w:bCs/>
          <w:u w:val="single"/>
          <w:rtl/>
        </w:rPr>
        <w:t xml:space="preserve">קלטים שה </w:t>
      </w:r>
      <w:r w:rsidRPr="000F1407">
        <w:rPr>
          <w:b/>
          <w:bCs/>
          <w:u w:val="single"/>
        </w:rPr>
        <w:t>GUI</w:t>
      </w:r>
      <w:r w:rsidRPr="000F1407">
        <w:rPr>
          <w:rFonts w:hint="cs"/>
          <w:b/>
          <w:bCs/>
          <w:u w:val="single"/>
          <w:rtl/>
        </w:rPr>
        <w:t xml:space="preserve"> יאפשר להזין:</w:t>
      </w:r>
    </w:p>
    <w:p w14:paraId="7955A67B" w14:textId="77777777" w:rsidR="00CB2F32" w:rsidRPr="000F1407" w:rsidRDefault="00CB2F32" w:rsidP="00CB2F32">
      <w:pPr>
        <w:pStyle w:val="a3"/>
        <w:numPr>
          <w:ilvl w:val="0"/>
          <w:numId w:val="5"/>
        </w:numPr>
        <w:jc w:val="left"/>
        <w:rPr>
          <w:rFonts w:eastAsiaTheme="minorEastAsia"/>
        </w:rPr>
      </w:pPr>
      <w:r w:rsidRPr="000F1407">
        <w:rPr>
          <w:rFonts w:hint="cs"/>
          <w:rtl/>
        </w:rPr>
        <w:t xml:space="preserve">אורך בדיקה כללית אצל טכנאי פשוט. </w:t>
      </w:r>
      <w:r w:rsidRPr="000F1407">
        <w:rPr>
          <w:rFonts w:hint="cs"/>
          <w:b/>
          <w:bCs/>
          <w:rtl/>
        </w:rPr>
        <w:t>ערך ברירת-מחדל שיופיע ב-</w:t>
      </w:r>
      <w:r w:rsidRPr="000F1407">
        <w:rPr>
          <w:b/>
          <w:bCs/>
        </w:rPr>
        <w:t>GUI</w:t>
      </w:r>
      <w:r w:rsidRPr="000F1407">
        <w:rPr>
          <w:rFonts w:hint="cs"/>
          <w:b/>
          <w:bCs/>
          <w:rtl/>
        </w:rPr>
        <w:t xml:space="preserve"> עם ריצת התוכנית יהיה </w:t>
      </w:r>
      <w:r>
        <w:rPr>
          <w:rFonts w:hint="cs"/>
          <w:b/>
          <w:bCs/>
          <w:rtl/>
        </w:rPr>
        <w:t>2.</w:t>
      </w:r>
      <w:r w:rsidRPr="000F1407">
        <w:rPr>
          <w:rFonts w:hint="cs"/>
          <w:rtl/>
        </w:rPr>
        <w:t xml:space="preserve"> </w:t>
      </w:r>
      <w:r w:rsidRPr="000F1407">
        <w:rPr>
          <w:rFonts w:eastAsiaTheme="minorEastAsia" w:hint="cs"/>
          <w:rtl/>
        </w:rPr>
        <w:t>על השדה לאפשר הזנה של מספרים שלמים</w:t>
      </w:r>
      <w:r>
        <w:rPr>
          <w:rFonts w:eastAsiaTheme="minorEastAsia" w:hint="cs"/>
          <w:rtl/>
        </w:rPr>
        <w:t xml:space="preserve"> ולא שלמים</w:t>
      </w:r>
      <w:r w:rsidRPr="000F1407">
        <w:rPr>
          <w:rFonts w:eastAsiaTheme="minorEastAsia" w:hint="cs"/>
          <w:rtl/>
        </w:rPr>
        <w:t xml:space="preserve"> בין 0-5. יש לבצע בדיקת קלט </w:t>
      </w:r>
      <w:r w:rsidRPr="000F1407">
        <w:rPr>
          <w:rFonts w:eastAsiaTheme="minorEastAsia"/>
          <w:rtl/>
        </w:rPr>
        <w:t>–</w:t>
      </w:r>
      <w:r w:rsidRPr="000F1407">
        <w:rPr>
          <w:rFonts w:eastAsiaTheme="minorEastAsia" w:hint="cs"/>
          <w:rtl/>
        </w:rPr>
        <w:t xml:space="preserve"> במידה ולא מדובר במספר מתאים, אתם רשאים לבחור האם לא לאפשר לתוכנית לרוץ ולחכות שהמשתמש ישנה קלט או לשנות אוטומטית ל-1 ברגע שהתוכנית תרוץ.</w:t>
      </w:r>
    </w:p>
    <w:p w14:paraId="65E0ABCD" w14:textId="77777777" w:rsidR="00CB2F32" w:rsidRDefault="00CB2F32" w:rsidP="00CB2F32">
      <w:pPr>
        <w:pStyle w:val="a3"/>
        <w:numPr>
          <w:ilvl w:val="0"/>
          <w:numId w:val="5"/>
        </w:numPr>
        <w:jc w:val="left"/>
        <w:rPr>
          <w:rFonts w:eastAsiaTheme="minorEastAsia"/>
        </w:rPr>
      </w:pPr>
      <w:r w:rsidRPr="000F1407">
        <w:rPr>
          <w:rFonts w:eastAsiaTheme="minorEastAsia" w:hint="cs"/>
          <w:rtl/>
        </w:rPr>
        <w:t xml:space="preserve">כמות </w:t>
      </w:r>
      <w:r>
        <w:rPr>
          <w:rFonts w:eastAsiaTheme="minorEastAsia" w:hint="cs"/>
          <w:rtl/>
        </w:rPr>
        <w:t>מנהלי הלקוחות</w:t>
      </w:r>
      <w:r w:rsidRPr="000F1407">
        <w:rPr>
          <w:rFonts w:eastAsiaTheme="minorEastAsia" w:hint="cs"/>
          <w:rtl/>
        </w:rPr>
        <w:t xml:space="preserve"> בחנות. </w:t>
      </w:r>
      <w:r w:rsidRPr="000F1407">
        <w:rPr>
          <w:rFonts w:hint="cs"/>
          <w:b/>
          <w:bCs/>
          <w:rtl/>
        </w:rPr>
        <w:t>ערך ברירת-מחדל</w:t>
      </w:r>
      <w:r w:rsidRPr="000F1407" w:rsidDel="00580AAF">
        <w:rPr>
          <w:rFonts w:hint="cs"/>
          <w:b/>
          <w:bCs/>
          <w:rtl/>
        </w:rPr>
        <w:t xml:space="preserve"> </w:t>
      </w:r>
      <w:r w:rsidRPr="000F1407">
        <w:rPr>
          <w:rFonts w:hint="cs"/>
          <w:b/>
          <w:bCs/>
          <w:rtl/>
        </w:rPr>
        <w:t>שיופיע ב-</w:t>
      </w:r>
      <w:r w:rsidRPr="000F1407">
        <w:rPr>
          <w:b/>
          <w:bCs/>
        </w:rPr>
        <w:t>GUI</w:t>
      </w:r>
      <w:r w:rsidRPr="000F1407">
        <w:rPr>
          <w:rFonts w:hint="cs"/>
          <w:b/>
          <w:bCs/>
          <w:rtl/>
        </w:rPr>
        <w:t xml:space="preserve"> עם ריצת התוכנית יהיה</w:t>
      </w:r>
      <w:r w:rsidRPr="000F1407">
        <w:rPr>
          <w:rFonts w:eastAsiaTheme="minorEastAsia" w:hint="cs"/>
          <w:rtl/>
        </w:rPr>
        <w:t xml:space="preserve"> </w:t>
      </w:r>
      <w:r w:rsidRPr="000F1407">
        <w:rPr>
          <w:rFonts w:eastAsiaTheme="minorEastAsia" w:hint="cs"/>
          <w:b/>
          <w:bCs/>
          <w:rtl/>
        </w:rPr>
        <w:t>1</w:t>
      </w:r>
      <w:r w:rsidRPr="000F1407">
        <w:rPr>
          <w:rFonts w:eastAsiaTheme="minorEastAsia" w:hint="cs"/>
          <w:rtl/>
        </w:rPr>
        <w:t xml:space="preserve">. על השדה לאפשר הזנה של מספרים שלמים בלבד. יש לבצע בדיקת קלט </w:t>
      </w:r>
      <w:r w:rsidRPr="000F1407">
        <w:rPr>
          <w:rFonts w:eastAsiaTheme="minorEastAsia"/>
          <w:rtl/>
        </w:rPr>
        <w:t>–</w:t>
      </w:r>
      <w:r w:rsidRPr="000F1407">
        <w:rPr>
          <w:rFonts w:eastAsiaTheme="minorEastAsia" w:hint="cs"/>
          <w:rtl/>
        </w:rPr>
        <w:t xml:space="preserve"> </w:t>
      </w:r>
      <w:r w:rsidRPr="000F1407">
        <w:rPr>
          <w:rFonts w:eastAsiaTheme="minorEastAsia" w:hint="cs"/>
          <w:rtl/>
        </w:rPr>
        <w:lastRenderedPageBreak/>
        <w:t>במידה ולא מדובר במספר שלם, אתם רשאים לבחור האם לא לאפשר לתוכנית לרוץ ולחכות שהמשתמש ישנה קלט או לשנות אוטומטית ל-1 ברגע שהתוכנית תרוץ.</w:t>
      </w:r>
    </w:p>
    <w:p w14:paraId="772BBFB2" w14:textId="77777777" w:rsidR="00CB2F32" w:rsidRPr="000F1407" w:rsidRDefault="00CB2F32" w:rsidP="00CB2F32">
      <w:pPr>
        <w:pStyle w:val="a3"/>
        <w:numPr>
          <w:ilvl w:val="0"/>
          <w:numId w:val="5"/>
        </w:numPr>
      </w:pPr>
      <w:r w:rsidRPr="000F1407">
        <w:rPr>
          <w:rFonts w:hint="cs"/>
          <w:rtl/>
        </w:rPr>
        <w:t xml:space="preserve">בעת לחיצה על </w:t>
      </w:r>
      <w:r w:rsidRPr="000F1407">
        <w:rPr>
          <w:rFonts w:hint="cs"/>
        </w:rPr>
        <w:t>START</w:t>
      </w:r>
      <w:r w:rsidRPr="000F1407">
        <w:rPr>
          <w:rFonts w:hint="cs"/>
          <w:rtl/>
        </w:rPr>
        <w:t xml:space="preserve"> יבוצע אתחול משתנים, קריאת הנתונים מקובץ הקלט, ואז ייווצרו כל האובייקטים, יתחילו את עבודתם, והלקוחות יתחילו להגיע למערכת. כל האובייקטים במערכת יתחילו את "עבודתם" בו זמנית.</w:t>
      </w:r>
    </w:p>
    <w:p w14:paraId="646602E7" w14:textId="77777777" w:rsidR="00CB2F32" w:rsidRPr="000F1407" w:rsidRDefault="00CB2F32" w:rsidP="00CB2F32">
      <w:pPr>
        <w:pStyle w:val="a3"/>
        <w:numPr>
          <w:ilvl w:val="0"/>
          <w:numId w:val="5"/>
        </w:numPr>
      </w:pPr>
      <w:r w:rsidRPr="000F1407">
        <w:rPr>
          <w:rFonts w:hint="cs"/>
          <w:rtl/>
        </w:rPr>
        <w:t xml:space="preserve">יש לאפשר ריצה מחודשת ע"י לחיצה נוספת על </w:t>
      </w:r>
      <w:r w:rsidRPr="000F1407">
        <w:rPr>
          <w:rFonts w:hint="cs"/>
        </w:rPr>
        <w:t>S</w:t>
      </w:r>
      <w:r w:rsidRPr="000F1407">
        <w:t>TART</w:t>
      </w:r>
      <w:r w:rsidRPr="000F1407">
        <w:rPr>
          <w:rFonts w:hint="cs"/>
          <w:rtl/>
        </w:rPr>
        <w:t xml:space="preserve">. בריצה הנוספת יכול המשתמש לשנות את ערכי המשתנים. </w:t>
      </w:r>
    </w:p>
    <w:p w14:paraId="388A3FD8" w14:textId="77777777" w:rsidR="00CB2F32" w:rsidRPr="000F1407" w:rsidRDefault="00CB2F32" w:rsidP="00CB2F32">
      <w:pPr>
        <w:pStyle w:val="a3"/>
        <w:numPr>
          <w:ilvl w:val="0"/>
          <w:numId w:val="5"/>
        </w:numPr>
        <w:rPr>
          <w:rtl/>
        </w:rPr>
      </w:pPr>
      <w:r w:rsidRPr="000F1407">
        <w:rPr>
          <w:rFonts w:hint="cs"/>
          <w:rtl/>
        </w:rPr>
        <w:t>לצד כפתור ה</w:t>
      </w:r>
      <w:r w:rsidRPr="000F1407">
        <w:rPr>
          <w:rFonts w:hint="cs"/>
        </w:rPr>
        <w:t>START</w:t>
      </w:r>
      <w:r w:rsidRPr="000F1407">
        <w:rPr>
          <w:rFonts w:hint="cs"/>
          <w:rtl/>
        </w:rPr>
        <w:t xml:space="preserve"> ימוקם כפתור </w:t>
      </w:r>
      <w:r w:rsidRPr="000F1407">
        <w:rPr>
          <w:rFonts w:hint="cs"/>
        </w:rPr>
        <w:t>EXIT</w:t>
      </w:r>
      <w:r w:rsidRPr="000F1407">
        <w:rPr>
          <w:rFonts w:hint="cs"/>
          <w:rtl/>
        </w:rPr>
        <w:t xml:space="preserve"> שלחיצה עליו תגרום ליציאה מהתוכנית. ניתן להניח שלא תתבצע לחיצה על כפתור זה לפני שיום העבודה הסתיים לחלוטין (כדי לסיים תוכנית ניתן להשתמש בפקודה </w:t>
      </w:r>
      <w:proofErr w:type="spellStart"/>
      <w:r w:rsidRPr="000F1407">
        <w:t>system.exit</w:t>
      </w:r>
      <w:proofErr w:type="spellEnd"/>
      <w:r w:rsidRPr="000F1407">
        <w:t>(0)</w:t>
      </w:r>
      <w:r w:rsidRPr="000F1407">
        <w:rPr>
          <w:rFonts w:hint="cs"/>
          <w:rtl/>
        </w:rPr>
        <w:t xml:space="preserve"> ).</w:t>
      </w:r>
    </w:p>
    <w:p w14:paraId="2AC018D6" w14:textId="77777777" w:rsidR="00CB2F32" w:rsidRDefault="00CB2F32" w:rsidP="00CB2F32">
      <w:pPr>
        <w:jc w:val="left"/>
        <w:rPr>
          <w:b/>
          <w:bCs/>
          <w:u w:val="single"/>
        </w:rPr>
      </w:pPr>
      <w:r>
        <w:rPr>
          <w:rFonts w:hint="cs"/>
          <w:b/>
          <w:bCs/>
          <w:u w:val="single"/>
          <w:rtl/>
        </w:rPr>
        <w:t>ה</w:t>
      </w:r>
      <w:r w:rsidRPr="000F1407">
        <w:rPr>
          <w:rFonts w:hint="cs"/>
          <w:b/>
          <w:bCs/>
          <w:u w:val="single"/>
          <w:rtl/>
        </w:rPr>
        <w:t>ערה:</w:t>
      </w:r>
      <w:r w:rsidRPr="000F1407">
        <w:rPr>
          <w:rFonts w:hint="cs"/>
          <w:rtl/>
        </w:rPr>
        <w:t xml:space="preserve"> שימו לב, ה-</w:t>
      </w:r>
      <w:r w:rsidRPr="000F1407">
        <w:t>GUI</w:t>
      </w:r>
      <w:r w:rsidRPr="000F1407">
        <w:rPr>
          <w:rFonts w:hint="cs"/>
          <w:rtl/>
        </w:rPr>
        <w:t xml:space="preserve"> יוצר באופן אוטומטי פונקציית </w:t>
      </w:r>
      <w:r w:rsidRPr="000F1407">
        <w:t>main</w:t>
      </w:r>
      <w:r w:rsidRPr="000F1407">
        <w:rPr>
          <w:rFonts w:hint="cs"/>
          <w:rtl/>
        </w:rPr>
        <w:t>. פונקציה זו תשמש כפונקציית ה</w:t>
      </w:r>
      <w:r w:rsidRPr="000F1407">
        <w:t>main</w:t>
      </w:r>
      <w:r w:rsidRPr="000F1407">
        <w:rPr>
          <w:rFonts w:hint="cs"/>
          <w:rtl/>
        </w:rPr>
        <w:t xml:space="preserve"> שלכם. לצורך בדיקה עצמית, מומלץ ליצור </w:t>
      </w:r>
      <w:r w:rsidRPr="000F1407">
        <w:t>main</w:t>
      </w:r>
      <w:r w:rsidRPr="000F1407">
        <w:rPr>
          <w:rFonts w:hint="cs"/>
          <w:rtl/>
        </w:rPr>
        <w:t xml:space="preserve"> עצמאי במהלך כתיבת העבודה לפני שיצרתם את ה-</w:t>
      </w:r>
      <w:r w:rsidRPr="000F1407">
        <w:t>GUI</w:t>
      </w:r>
      <w:r w:rsidRPr="000F1407">
        <w:rPr>
          <w:rFonts w:hint="cs"/>
          <w:rtl/>
        </w:rPr>
        <w:t xml:space="preserve">. </w:t>
      </w:r>
      <w:r w:rsidRPr="000F1407">
        <w:rPr>
          <w:rFonts w:hint="cs"/>
          <w:b/>
          <w:bCs/>
          <w:u w:val="single"/>
          <w:rtl/>
        </w:rPr>
        <w:t>מומלץ מאוד להשאיר חלק זה ושילוב ה-</w:t>
      </w:r>
      <w:r w:rsidRPr="000F1407">
        <w:rPr>
          <w:b/>
          <w:bCs/>
          <w:u w:val="single"/>
        </w:rPr>
        <w:t>GUI</w:t>
      </w:r>
      <w:r w:rsidRPr="000F1407">
        <w:rPr>
          <w:rFonts w:hint="cs"/>
          <w:b/>
          <w:bCs/>
          <w:u w:val="single"/>
          <w:rtl/>
        </w:rPr>
        <w:t xml:space="preserve"> לקראת סוף העבודה. מצורף </w:t>
      </w:r>
      <w:r w:rsidRPr="000F1407">
        <w:rPr>
          <w:rFonts w:hint="cs"/>
          <w:b/>
          <w:bCs/>
          <w:u w:val="single"/>
        </w:rPr>
        <w:t xml:space="preserve">GUI </w:t>
      </w:r>
      <w:r w:rsidRPr="000F1407">
        <w:rPr>
          <w:rFonts w:hint="cs"/>
          <w:b/>
          <w:bCs/>
          <w:u w:val="single"/>
          <w:rtl/>
        </w:rPr>
        <w:t xml:space="preserve"> לדוגמה. מדובר בדוגמה בסיסית, אתם רשאים לערוך את ה-</w:t>
      </w:r>
      <w:r w:rsidRPr="000F1407">
        <w:rPr>
          <w:rFonts w:hint="cs"/>
          <w:b/>
          <w:bCs/>
          <w:u w:val="single"/>
        </w:rPr>
        <w:t xml:space="preserve">GUI </w:t>
      </w:r>
      <w:r w:rsidRPr="000F1407">
        <w:rPr>
          <w:rFonts w:hint="cs"/>
          <w:b/>
          <w:bCs/>
          <w:u w:val="single"/>
          <w:rtl/>
        </w:rPr>
        <w:t xml:space="preserve"> כרצונכם ולהוסיף צבעים/תוויות/לשנות מלל/יכולות כרצונכם, כל עוד כל המוזכר </w:t>
      </w:r>
      <w:r>
        <w:rPr>
          <w:rFonts w:hint="cs"/>
          <w:b/>
          <w:bCs/>
          <w:u w:val="single"/>
          <w:rtl/>
        </w:rPr>
        <w:t>בהוראות</w:t>
      </w:r>
      <w:r w:rsidRPr="000F1407">
        <w:rPr>
          <w:rFonts w:hint="cs"/>
          <w:b/>
          <w:bCs/>
          <w:u w:val="single"/>
          <w:rtl/>
        </w:rPr>
        <w:t xml:space="preserve"> ממומש כראוי.</w:t>
      </w:r>
    </w:p>
    <w:p w14:paraId="26859BA4" w14:textId="77777777" w:rsidR="00CB2F32" w:rsidRPr="00F9187D" w:rsidRDefault="00CB2F32" w:rsidP="00CB2F32">
      <w:pPr>
        <w:pStyle w:val="1"/>
        <w:jc w:val="center"/>
        <w:rPr>
          <w:b w:val="0"/>
          <w:bCs w:val="0"/>
          <w:i/>
          <w:iCs/>
          <w:color w:val="4472C4" w:themeColor="accent1"/>
          <w:sz w:val="48"/>
          <w:szCs w:val="48"/>
          <w:u w:val="single"/>
          <w:rtl/>
        </w:rPr>
      </w:pPr>
      <w:bookmarkStart w:id="28" w:name="_תרשים_סכמתי_של"/>
      <w:bookmarkEnd w:id="28"/>
      <w:r>
        <w:rPr>
          <w:rStyle w:val="a5"/>
          <w:rFonts w:hint="cs"/>
          <w:sz w:val="48"/>
          <w:szCs w:val="48"/>
          <w:u w:val="single"/>
          <w:rtl/>
        </w:rPr>
        <w:t>דוגמא ל-</w:t>
      </w:r>
      <w:r>
        <w:rPr>
          <w:rStyle w:val="a5"/>
          <w:rFonts w:hint="cs"/>
          <w:sz w:val="48"/>
          <w:szCs w:val="48"/>
          <w:u w:val="single"/>
        </w:rPr>
        <w:t>GUI</w:t>
      </w:r>
    </w:p>
    <w:p w14:paraId="6EB0AA82" w14:textId="77777777" w:rsidR="00CB2F32" w:rsidRDefault="00CB2F32" w:rsidP="00CB2F32">
      <w:pPr>
        <w:spacing w:line="259" w:lineRule="auto"/>
        <w:rPr>
          <w:highlight w:val="magenta"/>
          <w:rtl/>
        </w:rPr>
      </w:pPr>
      <w:bookmarkStart w:id="29" w:name="_תרשים_סכמתי_של_1"/>
      <w:bookmarkStart w:id="30" w:name="_Toc482887529"/>
      <w:bookmarkStart w:id="31" w:name="_Toc482887865"/>
      <w:bookmarkEnd w:id="29"/>
    </w:p>
    <w:p w14:paraId="0A8A2575" w14:textId="77777777" w:rsidR="00CB2F32" w:rsidRDefault="00CB2F32" w:rsidP="00CB2F32">
      <w:pPr>
        <w:spacing w:line="259" w:lineRule="auto"/>
        <w:rPr>
          <w:highlight w:val="magenta"/>
          <w:rtl/>
        </w:rPr>
      </w:pPr>
    </w:p>
    <w:p w14:paraId="70CBA017" w14:textId="77777777" w:rsidR="00CB2F32" w:rsidRDefault="00CB2F32" w:rsidP="00CB2F32">
      <w:pPr>
        <w:spacing w:line="259" w:lineRule="auto"/>
        <w:rPr>
          <w:highlight w:val="magenta"/>
          <w:rtl/>
        </w:rPr>
      </w:pPr>
      <w:r>
        <w:rPr>
          <w:noProof/>
        </w:rPr>
        <w:drawing>
          <wp:anchor distT="0" distB="0" distL="114300" distR="114300" simplePos="0" relativeHeight="251659264" behindDoc="1" locked="0" layoutInCell="1" allowOverlap="1" wp14:anchorId="40DCFC51" wp14:editId="78C88883">
            <wp:simplePos x="0" y="0"/>
            <wp:positionH relativeFrom="margin">
              <wp:align>center</wp:align>
            </wp:positionH>
            <wp:positionV relativeFrom="paragraph">
              <wp:posOffset>9553</wp:posOffset>
            </wp:positionV>
            <wp:extent cx="3714750" cy="2471009"/>
            <wp:effectExtent l="0" t="0" r="0" b="5715"/>
            <wp:wrapTight wrapText="bothSides">
              <wp:wrapPolygon edited="0">
                <wp:start x="0" y="0"/>
                <wp:lineTo x="0" y="21483"/>
                <wp:lineTo x="21489" y="21483"/>
                <wp:lineTo x="2148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714750" cy="2471009"/>
                    </a:xfrm>
                    <a:prstGeom prst="rect">
                      <a:avLst/>
                    </a:prstGeom>
                  </pic:spPr>
                </pic:pic>
              </a:graphicData>
            </a:graphic>
          </wp:anchor>
        </w:drawing>
      </w:r>
    </w:p>
    <w:p w14:paraId="4EC98119" w14:textId="77777777" w:rsidR="00CB2F32" w:rsidRDefault="00CB2F32" w:rsidP="00CB2F32">
      <w:pPr>
        <w:spacing w:line="259" w:lineRule="auto"/>
        <w:rPr>
          <w:highlight w:val="magenta"/>
          <w:rtl/>
        </w:rPr>
      </w:pPr>
    </w:p>
    <w:p w14:paraId="236A87E8" w14:textId="77777777" w:rsidR="00CB2F32" w:rsidRDefault="00CB2F32" w:rsidP="00CB2F32">
      <w:pPr>
        <w:spacing w:line="259" w:lineRule="auto"/>
        <w:rPr>
          <w:highlight w:val="magenta"/>
          <w:rtl/>
        </w:rPr>
      </w:pPr>
    </w:p>
    <w:p w14:paraId="48EC915E" w14:textId="77777777" w:rsidR="00CB2F32" w:rsidRDefault="00CB2F32" w:rsidP="00CB2F32">
      <w:pPr>
        <w:spacing w:line="259" w:lineRule="auto"/>
        <w:rPr>
          <w:highlight w:val="magenta"/>
          <w:rtl/>
        </w:rPr>
      </w:pPr>
    </w:p>
    <w:p w14:paraId="3691A4EE" w14:textId="77777777" w:rsidR="00CB2F32" w:rsidRDefault="00CB2F32" w:rsidP="00CB2F32">
      <w:pPr>
        <w:spacing w:line="259" w:lineRule="auto"/>
        <w:rPr>
          <w:highlight w:val="magenta"/>
          <w:rtl/>
        </w:rPr>
      </w:pPr>
    </w:p>
    <w:p w14:paraId="0C7119E0" w14:textId="77777777" w:rsidR="00CB2F32" w:rsidRDefault="00CB2F32" w:rsidP="00CB2F32">
      <w:pPr>
        <w:spacing w:line="259" w:lineRule="auto"/>
        <w:rPr>
          <w:highlight w:val="magenta"/>
          <w:rtl/>
        </w:rPr>
      </w:pPr>
    </w:p>
    <w:p w14:paraId="69FA70ED" w14:textId="77777777" w:rsidR="00CB2F32" w:rsidRDefault="00CB2F32" w:rsidP="00CB2F32">
      <w:pPr>
        <w:spacing w:line="259" w:lineRule="auto"/>
        <w:rPr>
          <w:highlight w:val="magenta"/>
        </w:rPr>
      </w:pPr>
    </w:p>
    <w:p w14:paraId="47CB2A09" w14:textId="77777777" w:rsidR="00CB2F32" w:rsidRPr="00DC67EF" w:rsidDel="00F3526D" w:rsidRDefault="00CB2F32" w:rsidP="00CB2F32">
      <w:pPr>
        <w:bidi w:val="0"/>
        <w:spacing w:line="259" w:lineRule="auto"/>
        <w:jc w:val="left"/>
        <w:rPr>
          <w:del w:id="32" w:author="עמרי שריג" w:date="2017-11-26T18:03:00Z"/>
          <w:rStyle w:val="a5"/>
          <w:b w:val="0"/>
          <w:bCs w:val="0"/>
          <w:sz w:val="48"/>
          <w:szCs w:val="48"/>
          <w:rtl/>
        </w:rPr>
      </w:pPr>
      <w:r w:rsidRPr="00DC67EF">
        <w:rPr>
          <w:rStyle w:val="a5"/>
          <w:sz w:val="48"/>
          <w:szCs w:val="48"/>
          <w:rtl/>
        </w:rPr>
        <w:lastRenderedPageBreak/>
        <w:br w:type="page"/>
      </w:r>
    </w:p>
    <w:p w14:paraId="5818715C" w14:textId="77777777" w:rsidR="00CB2F32" w:rsidRPr="00887D5F" w:rsidRDefault="00CB2F32" w:rsidP="00CB2F32">
      <w:pPr>
        <w:spacing w:line="259" w:lineRule="auto"/>
        <w:jc w:val="center"/>
        <w:rPr>
          <w:rStyle w:val="a5"/>
          <w:sz w:val="48"/>
          <w:szCs w:val="48"/>
          <w:u w:val="single"/>
          <w:rtl/>
        </w:rPr>
      </w:pPr>
      <w:r w:rsidRPr="00887D5F">
        <w:rPr>
          <w:rStyle w:val="a5"/>
          <w:rFonts w:hint="cs"/>
          <w:sz w:val="48"/>
          <w:szCs w:val="48"/>
          <w:u w:val="single"/>
          <w:rtl/>
        </w:rPr>
        <w:lastRenderedPageBreak/>
        <w:t>תרשים סכמתי של המערכת</w:t>
      </w:r>
      <w:bookmarkEnd w:id="30"/>
      <w:bookmarkEnd w:id="31"/>
    </w:p>
    <w:p w14:paraId="3CC1CB4F" w14:textId="77777777" w:rsidR="00CB2F32" w:rsidRPr="00A240A8" w:rsidRDefault="00CB2F32" w:rsidP="00CB2F32">
      <w:pPr>
        <w:bidi w:val="0"/>
        <w:spacing w:line="259" w:lineRule="auto"/>
        <w:jc w:val="left"/>
        <w:rPr>
          <w:rStyle w:val="a5"/>
          <w:b w:val="0"/>
          <w:bCs w:val="0"/>
          <w:sz w:val="48"/>
          <w:szCs w:val="48"/>
          <w:rtl/>
        </w:rPr>
      </w:pPr>
      <w:r>
        <w:rPr>
          <w:b/>
          <w:bCs/>
          <w:i/>
          <w:iCs/>
          <w:noProof/>
          <w:color w:val="4472C4" w:themeColor="accent1"/>
          <w:sz w:val="48"/>
          <w:szCs w:val="48"/>
          <w:rtl/>
        </w:rPr>
        <mc:AlternateContent>
          <mc:Choice Requires="wpg">
            <w:drawing>
              <wp:anchor distT="0" distB="0" distL="114300" distR="114300" simplePos="0" relativeHeight="251660288" behindDoc="0" locked="0" layoutInCell="1" allowOverlap="1" wp14:anchorId="402A08AB" wp14:editId="279B645C">
                <wp:simplePos x="0" y="0"/>
                <wp:positionH relativeFrom="column">
                  <wp:posOffset>-238125</wp:posOffset>
                </wp:positionH>
                <wp:positionV relativeFrom="paragraph">
                  <wp:posOffset>272415</wp:posOffset>
                </wp:positionV>
                <wp:extent cx="5274310" cy="7070090"/>
                <wp:effectExtent l="0" t="0" r="2540" b="0"/>
                <wp:wrapNone/>
                <wp:docPr id="5" name="Group 5"/>
                <wp:cNvGraphicFramePr/>
                <a:graphic xmlns:a="http://schemas.openxmlformats.org/drawingml/2006/main">
                  <a:graphicData uri="http://schemas.microsoft.com/office/word/2010/wordprocessingGroup">
                    <wpg:wgp>
                      <wpg:cNvGrpSpPr/>
                      <wpg:grpSpPr>
                        <a:xfrm>
                          <a:off x="0" y="0"/>
                          <a:ext cx="5274310" cy="7070090"/>
                          <a:chOff x="0" y="0"/>
                          <a:chExt cx="5274310" cy="7070090"/>
                        </a:xfrm>
                      </wpg:grpSpPr>
                      <wpg:grpSp>
                        <wpg:cNvPr id="2" name="Group 2"/>
                        <wpg:cNvGrpSpPr/>
                        <wpg:grpSpPr>
                          <a:xfrm>
                            <a:off x="0" y="0"/>
                            <a:ext cx="5274310" cy="7070090"/>
                            <a:chOff x="0" y="0"/>
                            <a:chExt cx="5274310" cy="7070090"/>
                          </a:xfrm>
                        </wpg:grpSpPr>
                        <pic:pic xmlns:pic="http://schemas.openxmlformats.org/drawingml/2006/picture">
                          <pic:nvPicPr>
                            <pic:cNvPr id="91" name="Picture 9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4310" cy="7070090"/>
                            </a:xfrm>
                            <a:prstGeom prst="rect">
                              <a:avLst/>
                            </a:prstGeom>
                          </pic:spPr>
                        </pic:pic>
                        <wps:wsp>
                          <wps:cNvPr id="217" name="Text Box 2"/>
                          <wps:cNvSpPr txBox="1">
                            <a:spLocks noChangeArrowheads="1"/>
                          </wps:cNvSpPr>
                          <wps:spPr bwMode="auto">
                            <a:xfrm>
                              <a:off x="2393342" y="2814762"/>
                              <a:ext cx="294005" cy="655320"/>
                            </a:xfrm>
                            <a:prstGeom prst="rect">
                              <a:avLst/>
                            </a:prstGeom>
                            <a:solidFill>
                              <a:schemeClr val="bg1"/>
                            </a:solidFill>
                            <a:ln w="9525">
                              <a:noFill/>
                              <a:miter lim="800000"/>
                              <a:headEnd/>
                              <a:tailEnd/>
                            </a:ln>
                          </wps:spPr>
                          <wps:txbx>
                            <w:txbxContent>
                              <w:p w14:paraId="71E2EAC7" w14:textId="77777777" w:rsidR="00CB2F32" w:rsidRDefault="00CB2F32" w:rsidP="00CB2F32"/>
                            </w:txbxContent>
                          </wps:txbx>
                          <wps:bodyPr rot="0" vert="horz" wrap="square" lIns="91440" tIns="45720" rIns="91440" bIns="45720" anchor="t" anchorCtr="0">
                            <a:noAutofit/>
                          </wps:bodyPr>
                        </wps:wsp>
                      </wpg:grpSp>
                      <wps:wsp>
                        <wps:cNvPr id="3" name="Straight Arrow Connector 3"/>
                        <wps:cNvCnPr/>
                        <wps:spPr>
                          <a:xfrm flipH="1">
                            <a:off x="3076575" y="3495675"/>
                            <a:ext cx="933450" cy="1924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 name="Straight Arrow Connector 4"/>
                        <wps:cNvCnPr/>
                        <wps:spPr>
                          <a:xfrm>
                            <a:off x="2228850" y="3429000"/>
                            <a:ext cx="533400" cy="2000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02A08AB" id="Group 5" o:spid="_x0000_s1026" style="position:absolute;margin-left:-18.75pt;margin-top:21.45pt;width:415.3pt;height:556.7pt;z-index:251660288" coordsize="52743,707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">
                <v:group id="Group 2" o:spid="_x0000_s1027" style="position:absolute;width:52743;height:70700" coordsize="52743,7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1" o:spid="_x0000_s1028" type="#_x0000_t75" style="position:absolute;width:52743;height:707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">
                    <v:imagedata r:id="rId8" o:title=""/>
                  </v:shape>
                  <v:shapetype id="_x0000_t202" coordsize="21600,21600" o:spt="202" path="m,l,21600r21600,l21600,xe">
                    <v:stroke joinstyle="miter"/>
                    <v:path gradientshapeok="t" o:connecttype="rect"/>
                  </v:shapetype>
                  <v:shape id="Text Box 2" o:spid="_x0000_s1029" type="#_x0000_t202" style="position:absolute;left:23933;top:28147;width:2940;height:6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" fillcolor="white [3212]" stroked="f">
                    <v:textbox>
                      <w:txbxContent>
                        <w:p w14:paraId="71E2EAC7" w14:textId="77777777" w:rsidR="00CB2F32" w:rsidRDefault="00CB2F32" w:rsidP="00CB2F32"/>
                      </w:txbxContent>
                    </v:textbox>
                  </v:shape>
                </v:group>
                <v:shapetype id="_x0000_t32" coordsize="21600,21600" o:spt="32" o:oned="t" path="m,l21600,21600e" filled="f">
                  <v:path arrowok="t" fillok="f" o:connecttype="none"/>
                  <o:lock v:ext="edit" shapetype="t"/>
                </v:shapetype>
                <v:shape id="Straight Arrow Connector 3" o:spid="_x0000_s1030" type="#_x0000_t32" style="position:absolute;left:30765;top:34956;width:9335;height:1924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" strokecolor="#4472c4 [3204]" strokeweight=".5pt">
                  <v:stroke endarrow="block" joinstyle="miter"/>
                </v:shape>
                <v:shape id="Straight Arrow Connector 4" o:spid="_x0000_s1031" type="#_x0000_t32" style="position:absolute;left:22288;top:34290;width:5334;height:200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" strokecolor="#4472c4 [3204]" strokeweight=".5pt">
                  <v:stroke endarrow="block" joinstyle="miter"/>
                </v:shape>
              </v:group>
            </w:pict>
          </mc:Fallback>
        </mc:AlternateContent>
      </w:r>
      <w:r w:rsidRPr="00887D5F">
        <w:rPr>
          <w:rStyle w:val="a5"/>
          <w:sz w:val="48"/>
          <w:szCs w:val="48"/>
          <w:rtl/>
        </w:rPr>
        <w:br w:type="page"/>
      </w:r>
      <w:bookmarkStart w:id="33" w:name="_Toc482887530"/>
      <w:bookmarkStart w:id="34" w:name="_Toc482887866"/>
    </w:p>
    <w:p w14:paraId="71A17D53" w14:textId="77777777" w:rsidR="00CB2F32" w:rsidRPr="00787169" w:rsidRDefault="00CB2F32" w:rsidP="00CB2F32">
      <w:pPr>
        <w:pStyle w:val="1"/>
        <w:rPr>
          <w:rStyle w:val="a5"/>
          <w:b/>
          <w:bCs/>
          <w:i w:val="0"/>
          <w:iCs w:val="0"/>
        </w:rPr>
      </w:pPr>
      <w:r w:rsidRPr="00787169">
        <w:rPr>
          <w:rStyle w:val="a5"/>
          <w:rFonts w:hint="cs"/>
          <w:sz w:val="48"/>
          <w:szCs w:val="48"/>
          <w:u w:val="single"/>
          <w:rtl/>
        </w:rPr>
        <w:lastRenderedPageBreak/>
        <w:t>דגשים והנחיות נוספות</w:t>
      </w:r>
      <w:bookmarkEnd w:id="33"/>
      <w:bookmarkEnd w:id="34"/>
    </w:p>
    <w:p w14:paraId="5B51BB02" w14:textId="77777777" w:rsidR="00CB2F32" w:rsidRPr="00787169" w:rsidRDefault="00CB2F32" w:rsidP="00CB2F32">
      <w:pPr>
        <w:pStyle w:val="2"/>
        <w:jc w:val="left"/>
        <w:rPr>
          <w:u w:val="single"/>
        </w:rPr>
      </w:pPr>
      <w:bookmarkStart w:id="35" w:name="_Toc482887531"/>
      <w:bookmarkStart w:id="36" w:name="_Toc482887867"/>
      <w:r w:rsidRPr="00787169">
        <w:rPr>
          <w:rFonts w:hint="cs"/>
          <w:u w:val="single"/>
          <w:rtl/>
        </w:rPr>
        <w:t>קובץ הקלט</w:t>
      </w:r>
      <w:bookmarkEnd w:id="35"/>
      <w:bookmarkEnd w:id="36"/>
    </w:p>
    <w:p w14:paraId="69801E41" w14:textId="77777777" w:rsidR="00CB2F32" w:rsidRPr="00DC67EF" w:rsidRDefault="00CB2F32" w:rsidP="00CB2F32">
      <w:pPr>
        <w:pStyle w:val="a3"/>
        <w:numPr>
          <w:ilvl w:val="0"/>
          <w:numId w:val="1"/>
        </w:numPr>
      </w:pPr>
      <w:r w:rsidRPr="00DC67EF">
        <w:rPr>
          <w:rFonts w:hint="cs"/>
          <w:rtl/>
        </w:rPr>
        <w:t>מצור</w:t>
      </w:r>
      <w:r>
        <w:rPr>
          <w:rFonts w:hint="cs"/>
          <w:rtl/>
        </w:rPr>
        <w:t>פים</w:t>
      </w:r>
      <w:r w:rsidRPr="00DC67EF">
        <w:rPr>
          <w:rFonts w:hint="cs"/>
          <w:rtl/>
        </w:rPr>
        <w:t xml:space="preserve"> 2 קבצי טקסט </w:t>
      </w:r>
      <w:r w:rsidRPr="00DC67EF">
        <w:rPr>
          <w:rFonts w:hint="cs"/>
          <w:b/>
          <w:bCs/>
          <w:rtl/>
        </w:rPr>
        <w:t>לדוגמה:</w:t>
      </w:r>
    </w:p>
    <w:p w14:paraId="73159E58" w14:textId="77777777" w:rsidR="00CB2F32" w:rsidRPr="00DC67EF" w:rsidRDefault="00CB2F32" w:rsidP="00CB2F32">
      <w:pPr>
        <w:pStyle w:val="a3"/>
        <w:numPr>
          <w:ilvl w:val="0"/>
          <w:numId w:val="7"/>
        </w:numPr>
      </w:pPr>
      <w:r w:rsidRPr="00DC67EF">
        <w:rPr>
          <w:rFonts w:hint="cs"/>
          <w:u w:val="single"/>
          <w:rtl/>
        </w:rPr>
        <w:t>נתוני הלקוחות:</w:t>
      </w:r>
      <w:r w:rsidRPr="00DC67EF">
        <w:rPr>
          <w:rFonts w:hint="cs"/>
          <w:rtl/>
        </w:rPr>
        <w:t xml:space="preserve"> שם הלקוח, רכישה/תיקון, זמן שעובר מתחילת הריצה ועד הגעת הלקוח לתור הפקידים,</w:t>
      </w:r>
      <w:r w:rsidRPr="00DC67EF">
        <w:t xml:space="preserve"> </w:t>
      </w:r>
      <w:r w:rsidRPr="00DC67EF">
        <w:rPr>
          <w:rFonts w:hint="cs"/>
          <w:rtl/>
        </w:rPr>
        <w:t>סוג הכלי החשמלי (קורקינט/אופניים), מודל הכלי החשמלי, מהירות מקסימלית, משקל, האם ניתן לקיפול.</w:t>
      </w:r>
    </w:p>
    <w:p w14:paraId="1F68840A" w14:textId="77777777" w:rsidR="00CB2F32" w:rsidRPr="00DC67EF" w:rsidRDefault="00CB2F32" w:rsidP="00CB2F32">
      <w:pPr>
        <w:pStyle w:val="a3"/>
        <w:numPr>
          <w:ilvl w:val="0"/>
          <w:numId w:val="7"/>
        </w:numPr>
        <w:rPr>
          <w:rtl/>
        </w:rPr>
      </w:pPr>
      <w:r w:rsidRPr="00DC67EF">
        <w:rPr>
          <w:rFonts w:hint="cs"/>
          <w:u w:val="single"/>
          <w:rtl/>
        </w:rPr>
        <w:t>מלאי הקורקינטים/האופניים החשמליים</w:t>
      </w:r>
      <w:r>
        <w:rPr>
          <w:rFonts w:hint="cs"/>
          <w:u w:val="single"/>
          <w:rtl/>
        </w:rPr>
        <w:t xml:space="preserve"> בחנות</w:t>
      </w:r>
      <w:r w:rsidRPr="00DC67EF">
        <w:rPr>
          <w:rFonts w:hint="cs"/>
          <w:u w:val="single"/>
          <w:rtl/>
        </w:rPr>
        <w:t>:</w:t>
      </w:r>
      <w:r w:rsidRPr="00DC67EF">
        <w:rPr>
          <w:rFonts w:hint="cs"/>
          <w:rtl/>
        </w:rPr>
        <w:t xml:space="preserve"> סוג הכלי החשמלי (קורקינט/אופניים), מודל הכלי החשמלי, מהירות מקסימלית, משקל, האם ניתן לקיפול</w:t>
      </w:r>
      <w:r>
        <w:rPr>
          <w:rFonts w:hint="cs"/>
          <w:rtl/>
        </w:rPr>
        <w:t>, מחיר, יח' במלאי</w:t>
      </w:r>
      <w:r w:rsidRPr="00DC67EF">
        <w:rPr>
          <w:rFonts w:hint="cs"/>
          <w:rtl/>
        </w:rPr>
        <w:t>.</w:t>
      </w:r>
    </w:p>
    <w:p w14:paraId="079E4708" w14:textId="77777777" w:rsidR="00CB2F32" w:rsidRPr="00DC67EF" w:rsidRDefault="00CB2F32" w:rsidP="00CB2F32">
      <w:pPr>
        <w:pStyle w:val="a3"/>
        <w:numPr>
          <w:ilvl w:val="0"/>
          <w:numId w:val="1"/>
        </w:numPr>
        <w:rPr>
          <w:b/>
          <w:bCs/>
          <w:u w:val="single"/>
        </w:rPr>
      </w:pPr>
      <w:r w:rsidRPr="00DC67EF">
        <w:rPr>
          <w:rFonts w:hint="cs"/>
          <w:b/>
          <w:bCs/>
          <w:u w:val="single"/>
          <w:rtl/>
        </w:rPr>
        <w:t>עליכם לממש את כל האובייקטים הרשומים בהנחיות, ללא יוצא מן הכלל. ניתן להוסיף אובייקטים נוספים, כראות עיניכם -  כגון אובייקט חנות שיכיל את כל האובייקטים בסיפור וכו'.</w:t>
      </w:r>
    </w:p>
    <w:p w14:paraId="5E17B7C0" w14:textId="77777777" w:rsidR="00CB2F32" w:rsidRPr="00326372" w:rsidRDefault="00CB2F32" w:rsidP="00CB2F32">
      <w:pPr>
        <w:pStyle w:val="a3"/>
        <w:numPr>
          <w:ilvl w:val="0"/>
          <w:numId w:val="1"/>
        </w:numPr>
      </w:pPr>
      <w:r w:rsidRPr="00326372">
        <w:rPr>
          <w:rFonts w:hint="cs"/>
          <w:rtl/>
        </w:rPr>
        <w:t xml:space="preserve">שימו לב שיום העבודה מסתיים אך ורק כאשר כל האובייקטים שרצים במקביל סיימו עבודתם ו"מתו". </w:t>
      </w:r>
      <w:r w:rsidRPr="00326372">
        <w:rPr>
          <w:rFonts w:hint="cs"/>
          <w:b/>
          <w:bCs/>
          <w:rtl/>
        </w:rPr>
        <w:t xml:space="preserve">יורדו נקודות אם בסוף היום יהיו </w:t>
      </w:r>
      <w:r w:rsidRPr="00326372">
        <w:rPr>
          <w:b/>
          <w:bCs/>
        </w:rPr>
        <w:t>Threads</w:t>
      </w:r>
      <w:r w:rsidRPr="00326372">
        <w:rPr>
          <w:rFonts w:hint="cs"/>
          <w:b/>
          <w:bCs/>
          <w:rtl/>
        </w:rPr>
        <w:t xml:space="preserve"> שלא יתעוררו וימשיכו להמתין.</w:t>
      </w:r>
    </w:p>
    <w:p w14:paraId="4EF12348" w14:textId="77777777" w:rsidR="00CB2F32" w:rsidRPr="00CD2425" w:rsidRDefault="00CB2F32" w:rsidP="00CB2F32">
      <w:pPr>
        <w:pStyle w:val="a3"/>
        <w:numPr>
          <w:ilvl w:val="0"/>
          <w:numId w:val="1"/>
        </w:numPr>
      </w:pPr>
      <w:r w:rsidRPr="00CD2425">
        <w:rPr>
          <w:rFonts w:hint="cs"/>
          <w:b/>
          <w:bCs/>
          <w:u w:val="single"/>
          <w:rtl/>
        </w:rPr>
        <w:t>חשוב ביותר</w:t>
      </w:r>
      <w:r w:rsidRPr="00CD2425">
        <w:rPr>
          <w:rFonts w:hint="cs"/>
          <w:rtl/>
        </w:rPr>
        <w:t xml:space="preserve">: בעבודה זו ייבדקו עקרונות פיתוח תוכנה מונחה עצמים שנלמדו לאורך הקורס. שימו לב לגבי עקרונות תכנות מקבילי (סנכרון), הכמסה, תכנות </w:t>
      </w:r>
      <w:r w:rsidRPr="00CD2425">
        <w:t>TOP DOWN</w:t>
      </w:r>
      <w:r w:rsidRPr="00CD2425">
        <w:rPr>
          <w:rFonts w:hint="cs"/>
          <w:rtl/>
        </w:rPr>
        <w:t xml:space="preserve">, ומתי נדרשת הכלה ומתי נדרשים מצביעים הדדיים (לא הכלה). בנוסף, על המידע לעבור במערכת מבלי שיינתנו מצביעים מיותרים בין האובייקטים </w:t>
      </w:r>
      <w:r w:rsidRPr="00CD2425">
        <w:rPr>
          <w:rtl/>
        </w:rPr>
        <w:t>–</w:t>
      </w:r>
      <w:r w:rsidRPr="00CD2425">
        <w:rPr>
          <w:rFonts w:hint="cs"/>
          <w:rtl/>
        </w:rPr>
        <w:t xml:space="preserve"> כל אובייקט מקבל גישה לאובייקטים אחרים רק במידה והוא חייב בכך לצורך עבודתו. בנוסף, נסו לחשוב על המערכת במציאות וכיצד הייתה מתנהלת. </w:t>
      </w:r>
      <w:r w:rsidRPr="00CD2425">
        <w:rPr>
          <w:rFonts w:hint="cs"/>
          <w:b/>
          <w:bCs/>
          <w:rtl/>
        </w:rPr>
        <w:t>פתרונות שלא יעמדו בכך יאבדו נקודות.</w:t>
      </w:r>
    </w:p>
    <w:p w14:paraId="13E35587" w14:textId="77777777" w:rsidR="00CB2F32" w:rsidRPr="00CD2425" w:rsidRDefault="00CB2F32" w:rsidP="00CB2F32">
      <w:pPr>
        <w:pStyle w:val="a3"/>
        <w:numPr>
          <w:ilvl w:val="0"/>
          <w:numId w:val="1"/>
        </w:numPr>
      </w:pPr>
      <w:r w:rsidRPr="00CD2425">
        <w:rPr>
          <w:rFonts w:hint="cs"/>
          <w:rtl/>
        </w:rPr>
        <w:t>באפשרותכם להוסיף מחלקות נוספות ככל שיידרש, כל עוד העקרונות הנלמדים בקורס נשמרים.</w:t>
      </w:r>
    </w:p>
    <w:p w14:paraId="1354E3C1" w14:textId="77777777" w:rsidR="00CB2F32" w:rsidRPr="00CD2425" w:rsidRDefault="00CB2F32" w:rsidP="00CB2F32">
      <w:pPr>
        <w:pStyle w:val="a3"/>
        <w:numPr>
          <w:ilvl w:val="0"/>
          <w:numId w:val="1"/>
        </w:numPr>
        <w:rPr>
          <w:b/>
          <w:bCs/>
        </w:rPr>
      </w:pPr>
      <w:r w:rsidRPr="00CD2425">
        <w:rPr>
          <w:rFonts w:hint="cs"/>
          <w:b/>
          <w:bCs/>
          <w:rtl/>
        </w:rPr>
        <w:t>במידה וישנם מקרי קיצון שלא פורטו בעבודה אתם יכולים להניח מה שיהיה לכם נוח, ובתנאי</w:t>
      </w:r>
      <w:r>
        <w:rPr>
          <w:rFonts w:hint="cs"/>
          <w:b/>
          <w:bCs/>
          <w:rtl/>
        </w:rPr>
        <w:t xml:space="preserve"> שההנחות סבירות</w:t>
      </w:r>
      <w:r w:rsidRPr="00CD2425">
        <w:rPr>
          <w:rFonts w:hint="cs"/>
          <w:b/>
          <w:bCs/>
          <w:rtl/>
        </w:rPr>
        <w:t xml:space="preserve"> </w:t>
      </w:r>
      <w:r>
        <w:rPr>
          <w:rFonts w:hint="cs"/>
          <w:b/>
          <w:bCs/>
          <w:rtl/>
        </w:rPr>
        <w:t>ו</w:t>
      </w:r>
      <w:r w:rsidRPr="00CD2425">
        <w:rPr>
          <w:rFonts w:hint="cs"/>
          <w:b/>
          <w:bCs/>
          <w:rtl/>
        </w:rPr>
        <w:t>שאין סתירה להנחיות שניתנו.</w:t>
      </w:r>
    </w:p>
    <w:p w14:paraId="3AB21012" w14:textId="77777777" w:rsidR="00CB2F32" w:rsidRPr="00CD2425" w:rsidRDefault="00CB2F32" w:rsidP="00CB2F32">
      <w:pPr>
        <w:pStyle w:val="2"/>
        <w:rPr>
          <w:u w:val="single"/>
          <w:rtl/>
        </w:rPr>
      </w:pPr>
      <w:bookmarkStart w:id="37" w:name="_Toc482887532"/>
      <w:bookmarkStart w:id="38" w:name="_Toc482887868"/>
      <w:r w:rsidRPr="00CD2425">
        <w:rPr>
          <w:rFonts w:hint="cs"/>
          <w:u w:val="single"/>
          <w:rtl/>
        </w:rPr>
        <w:t>קובץ תיעוד מחלקות</w:t>
      </w:r>
    </w:p>
    <w:p w14:paraId="5C1F5BC7" w14:textId="77777777" w:rsidR="00CB2F32" w:rsidRPr="00CD2425" w:rsidRDefault="00CB2F32" w:rsidP="00CB2F32">
      <w:pPr>
        <w:rPr>
          <w:rtl/>
        </w:rPr>
      </w:pPr>
      <w:r w:rsidRPr="00CD2425">
        <w:rPr>
          <w:rFonts w:hint="cs"/>
          <w:rtl/>
        </w:rPr>
        <w:t xml:space="preserve">עליכם להוסיף להגשה (בתיקיית הפרויקט) קובץ וורד/סריקה של ציור הכולל תיעוד של המחלקות וקשרי הורשה/הכלה. הקובץ צריך לפרט את כל המחלקות שתוארו בהוראות בנוסף למחלקות שהוספתם בעצמכם, ממשקים שמומשו (כולל </w:t>
      </w:r>
      <w:r w:rsidRPr="00CD2425">
        <w:t>runnable</w:t>
      </w:r>
      <w:r>
        <w:rPr>
          <w:rFonts w:hint="cs"/>
          <w:rtl/>
        </w:rPr>
        <w:t>), ול</w:t>
      </w:r>
      <w:r w:rsidRPr="00CD2425">
        <w:rPr>
          <w:rFonts w:hint="cs"/>
          <w:rtl/>
        </w:rPr>
        <w:t xml:space="preserve">ציין אילו מחלקות הן </w:t>
      </w:r>
      <w:r w:rsidRPr="00CD2425">
        <w:lastRenderedPageBreak/>
        <w:t>threads</w:t>
      </w:r>
      <w:r w:rsidRPr="00CD2425">
        <w:rPr>
          <w:rFonts w:hint="cs"/>
          <w:rtl/>
        </w:rPr>
        <w:t xml:space="preserve">). מומלץ לעבוד על בסיס של התיעוד לפני תחילת התכנות, כדי לנסות לבצע בעזרתו תכנון </w:t>
      </w:r>
      <w:r w:rsidRPr="00CD2425">
        <w:rPr>
          <w:rFonts w:hint="cs"/>
        </w:rPr>
        <w:t>TOP DOWN</w:t>
      </w:r>
      <w:r w:rsidRPr="00CD2425">
        <w:rPr>
          <w:rFonts w:hint="cs"/>
          <w:rtl/>
        </w:rPr>
        <w:t xml:space="preserve"> לשלב התכנות.</w:t>
      </w:r>
    </w:p>
    <w:p w14:paraId="3A10C7F2" w14:textId="77777777" w:rsidR="00CB2F32" w:rsidRPr="00CD2425" w:rsidRDefault="00CB2F32" w:rsidP="00CB2F32">
      <w:pPr>
        <w:pStyle w:val="2"/>
        <w:rPr>
          <w:u w:val="single"/>
          <w:rtl/>
        </w:rPr>
      </w:pPr>
      <w:bookmarkStart w:id="39" w:name="_Toc482887533"/>
      <w:bookmarkStart w:id="40" w:name="_Toc482887869"/>
      <w:bookmarkEnd w:id="37"/>
      <w:bookmarkEnd w:id="38"/>
      <w:r w:rsidRPr="00CD2425">
        <w:rPr>
          <w:rFonts w:hint="cs"/>
          <w:u w:val="single"/>
          <w:rtl/>
        </w:rPr>
        <w:t>סדר עבודה מומלץ</w:t>
      </w:r>
      <w:bookmarkEnd w:id="39"/>
      <w:bookmarkEnd w:id="40"/>
    </w:p>
    <w:p w14:paraId="30D362E9" w14:textId="77777777" w:rsidR="00CB2F32" w:rsidRPr="00CD2425" w:rsidRDefault="00CB2F32" w:rsidP="00CB2F32">
      <w:pPr>
        <w:pStyle w:val="a3"/>
        <w:numPr>
          <w:ilvl w:val="0"/>
          <w:numId w:val="3"/>
        </w:numPr>
      </w:pPr>
      <w:r w:rsidRPr="00CD2425">
        <w:rPr>
          <w:rFonts w:hint="cs"/>
          <w:rtl/>
        </w:rPr>
        <w:t>לקרוא את ההוראות.</w:t>
      </w:r>
    </w:p>
    <w:p w14:paraId="38864FE0" w14:textId="77777777" w:rsidR="00CB2F32" w:rsidRPr="00CD2425" w:rsidRDefault="00CB2F32" w:rsidP="00CB2F32">
      <w:pPr>
        <w:pStyle w:val="a3"/>
        <w:numPr>
          <w:ilvl w:val="0"/>
          <w:numId w:val="3"/>
        </w:numPr>
      </w:pPr>
      <w:r w:rsidRPr="00CD2425">
        <w:rPr>
          <w:rFonts w:hint="cs"/>
          <w:rtl/>
        </w:rPr>
        <w:t>לקרוא את ההוראות שוב.</w:t>
      </w:r>
    </w:p>
    <w:p w14:paraId="13B305F1" w14:textId="77777777" w:rsidR="00CB2F32" w:rsidRPr="00CD2425" w:rsidRDefault="00CB2F32" w:rsidP="00CB2F32">
      <w:pPr>
        <w:pStyle w:val="a3"/>
        <w:numPr>
          <w:ilvl w:val="0"/>
          <w:numId w:val="3"/>
        </w:numPr>
      </w:pPr>
      <w:r w:rsidRPr="00CD2425">
        <w:rPr>
          <w:rFonts w:hint="cs"/>
          <w:rtl/>
        </w:rPr>
        <w:t xml:space="preserve">חישבו מה במערכת הינו </w:t>
      </w:r>
      <w:r w:rsidRPr="00CD2425">
        <w:t>Thread</w:t>
      </w:r>
      <w:r w:rsidRPr="00CD2425">
        <w:rPr>
          <w:rFonts w:hint="cs"/>
          <w:rtl/>
        </w:rPr>
        <w:t xml:space="preserve"> (אקטיבי) ומה אינו </w:t>
      </w:r>
      <w:r w:rsidRPr="00CD2425">
        <w:t xml:space="preserve">Thread </w:t>
      </w:r>
      <w:r w:rsidRPr="00CD2425">
        <w:rPr>
          <w:rFonts w:hint="cs"/>
          <w:rtl/>
        </w:rPr>
        <w:t xml:space="preserve"> (פסיבי).</w:t>
      </w:r>
    </w:p>
    <w:p w14:paraId="55F79F8E" w14:textId="77777777" w:rsidR="00CB2F32" w:rsidRPr="00CD2425" w:rsidRDefault="00CB2F32" w:rsidP="00CB2F32">
      <w:pPr>
        <w:pStyle w:val="a3"/>
        <w:numPr>
          <w:ilvl w:val="0"/>
          <w:numId w:val="3"/>
        </w:numPr>
      </w:pPr>
      <w:r w:rsidRPr="00CD2425">
        <w:rPr>
          <w:rFonts w:hint="cs"/>
          <w:rtl/>
        </w:rPr>
        <w:t xml:space="preserve">בצעו תכנון מפורט של תהליך הפתרון שלכם. במהלך התכנות זכרו לתכנת </w:t>
      </w:r>
      <w:r w:rsidRPr="00CD2425">
        <w:t>Top Down</w:t>
      </w:r>
      <w:r w:rsidRPr="00CD2425">
        <w:rPr>
          <w:rFonts w:hint="cs"/>
          <w:rtl/>
        </w:rPr>
        <w:t>. מומלץ מאוד לא לסיים לתכנת כל דבר עד הסוף אלא במהלך תכנות ה-</w:t>
      </w:r>
      <w:r w:rsidRPr="00CD2425">
        <w:t>Top Down</w:t>
      </w:r>
      <w:r w:rsidRPr="00CD2425">
        <w:rPr>
          <w:rFonts w:hint="cs"/>
          <w:rtl/>
        </w:rPr>
        <w:t xml:space="preserve"> להשאיר פונקציות ושיטות שלא מימשתם עד הסוף כדי להשלים קודם כל את המבנה הכללי של התהליך.</w:t>
      </w:r>
    </w:p>
    <w:p w14:paraId="17B0DC7C" w14:textId="77777777" w:rsidR="00CB2F32" w:rsidRPr="00CD2425" w:rsidRDefault="00CB2F32" w:rsidP="00CB2F32">
      <w:pPr>
        <w:pStyle w:val="a3"/>
        <w:numPr>
          <w:ilvl w:val="0"/>
          <w:numId w:val="3"/>
        </w:numPr>
      </w:pPr>
      <w:r w:rsidRPr="00CD2425">
        <w:rPr>
          <w:rFonts w:hint="cs"/>
          <w:rtl/>
        </w:rPr>
        <w:t xml:space="preserve">ממשו את מחלקות התורים באופן בסיסי </w:t>
      </w:r>
      <w:r w:rsidRPr="00CD2425">
        <w:rPr>
          <w:rtl/>
        </w:rPr>
        <w:t>–</w:t>
      </w:r>
      <w:r w:rsidRPr="00CD2425">
        <w:rPr>
          <w:rFonts w:hint="cs"/>
          <w:rtl/>
        </w:rPr>
        <w:t xml:space="preserve"> תור חסום ותור לא חסום בהתאם לעקרונות שנלמדו בקורס. הפעילו חשיבה בחלק זה. שימו לב שיש תורים של </w:t>
      </w:r>
      <w:r>
        <w:rPr>
          <w:rFonts w:hint="cs"/>
          <w:rtl/>
        </w:rPr>
        <w:t>לקוחות ותורים של מסמכים מסכמים</w:t>
      </w:r>
      <w:r w:rsidRPr="00CD2425">
        <w:rPr>
          <w:rFonts w:hint="cs"/>
          <w:rtl/>
        </w:rPr>
        <w:t>. ייתכן ותאלצו להוסיף לתורים שדות בהמשך.</w:t>
      </w:r>
    </w:p>
    <w:p w14:paraId="770748FA" w14:textId="77777777" w:rsidR="00CB2F32" w:rsidRPr="00326372" w:rsidRDefault="00CB2F32" w:rsidP="00CB2F32">
      <w:pPr>
        <w:pStyle w:val="a3"/>
        <w:numPr>
          <w:ilvl w:val="0"/>
          <w:numId w:val="3"/>
        </w:numPr>
      </w:pPr>
      <w:r w:rsidRPr="00326372">
        <w:rPr>
          <w:rFonts w:hint="cs"/>
          <w:rtl/>
        </w:rPr>
        <w:t>התחילו בבניית שלד העבודה</w:t>
      </w:r>
      <w:r>
        <w:rPr>
          <w:rFonts w:hint="cs"/>
          <w:rtl/>
        </w:rPr>
        <w:t xml:space="preserve"> </w:t>
      </w:r>
      <w:r w:rsidRPr="00326372">
        <w:rPr>
          <w:rFonts w:hint="cs"/>
          <w:rtl/>
        </w:rPr>
        <w:t>- ממשו לחלוטין את אובייקט לקוח. המשיכו ליצירת כל האובייקטים הבאים באופן בסיסי- בנאים, שיטות גישה במידה ונדרש.</w:t>
      </w:r>
    </w:p>
    <w:p w14:paraId="6D87870B" w14:textId="77777777" w:rsidR="00CB2F32" w:rsidRPr="00326372" w:rsidRDefault="00CB2F32" w:rsidP="00CB2F32">
      <w:pPr>
        <w:pStyle w:val="a3"/>
        <w:numPr>
          <w:ilvl w:val="0"/>
          <w:numId w:val="3"/>
        </w:numPr>
      </w:pPr>
      <w:r w:rsidRPr="00326372">
        <w:rPr>
          <w:rFonts w:hint="cs"/>
          <w:rtl/>
        </w:rPr>
        <w:t>התחילו במימ</w:t>
      </w:r>
      <w:r>
        <w:rPr>
          <w:rFonts w:hint="cs"/>
          <w:rtl/>
        </w:rPr>
        <w:t>וש עמוק יותר של האובייקטים</w:t>
      </w:r>
      <w:r w:rsidRPr="00326372">
        <w:rPr>
          <w:rFonts w:hint="cs"/>
          <w:rtl/>
        </w:rPr>
        <w:t xml:space="preserve">. השאירו פונקציונליות מורכבות כמו טיפול </w:t>
      </w:r>
      <w:r>
        <w:rPr>
          <w:rFonts w:hint="cs"/>
          <w:rtl/>
        </w:rPr>
        <w:t>הקופאי</w:t>
      </w:r>
      <w:r w:rsidRPr="00326372">
        <w:rPr>
          <w:rFonts w:hint="cs"/>
          <w:rtl/>
        </w:rPr>
        <w:t>, לסוף העבודה.</w:t>
      </w:r>
    </w:p>
    <w:p w14:paraId="0354A451" w14:textId="77777777" w:rsidR="00CB2F32" w:rsidRPr="00CD2425" w:rsidRDefault="00CB2F32" w:rsidP="00CB2F32">
      <w:pPr>
        <w:pStyle w:val="a3"/>
        <w:numPr>
          <w:ilvl w:val="0"/>
          <w:numId w:val="3"/>
        </w:numPr>
      </w:pPr>
      <w:r w:rsidRPr="00CD2425">
        <w:rPr>
          <w:rFonts w:hint="cs"/>
          <w:rtl/>
        </w:rPr>
        <w:t>סיימו לממש פונקציות מורכבות של כל האובייקטים.</w:t>
      </w:r>
    </w:p>
    <w:p w14:paraId="61305984" w14:textId="77777777" w:rsidR="00CB2F32" w:rsidRPr="00CD2425" w:rsidRDefault="00CB2F32" w:rsidP="00CB2F32">
      <w:pPr>
        <w:pStyle w:val="a3"/>
        <w:numPr>
          <w:ilvl w:val="0"/>
          <w:numId w:val="3"/>
        </w:numPr>
      </w:pPr>
      <w:r w:rsidRPr="00CD2425">
        <w:rPr>
          <w:rFonts w:hint="cs"/>
          <w:rtl/>
        </w:rPr>
        <w:t xml:space="preserve">בנו </w:t>
      </w:r>
      <w:r w:rsidRPr="00CD2425">
        <w:t>Main</w:t>
      </w:r>
      <w:r w:rsidRPr="00CD2425">
        <w:rPr>
          <w:rFonts w:hint="cs"/>
          <w:rtl/>
        </w:rPr>
        <w:t xml:space="preserve"> לבדיקת העבודה עד כה (עדיין לא מומלץ להתעסק ב-</w:t>
      </w:r>
      <w:r w:rsidRPr="00CD2425">
        <w:rPr>
          <w:rFonts w:hint="cs"/>
        </w:rPr>
        <w:t>GUI</w:t>
      </w:r>
      <w:r w:rsidRPr="00CD2425">
        <w:rPr>
          <w:rFonts w:hint="cs"/>
          <w:rtl/>
        </w:rPr>
        <w:t xml:space="preserve">) </w:t>
      </w:r>
      <w:r w:rsidRPr="00CD2425">
        <w:rPr>
          <w:rtl/>
        </w:rPr>
        <w:t>–</w:t>
      </w:r>
      <w:r w:rsidRPr="00CD2425">
        <w:rPr>
          <w:rFonts w:hint="cs"/>
          <w:rtl/>
        </w:rPr>
        <w:t xml:space="preserve"> ב</w:t>
      </w:r>
      <w:r w:rsidRPr="00CD2425">
        <w:t>main</w:t>
      </w:r>
      <w:r w:rsidRPr="00CD2425">
        <w:rPr>
          <w:rFonts w:hint="cs"/>
          <w:rtl/>
        </w:rPr>
        <w:t xml:space="preserve"> שלכם נסו ליצור מופעים מכלל </w:t>
      </w:r>
      <w:r>
        <w:rPr>
          <w:rFonts w:hint="cs"/>
          <w:rtl/>
        </w:rPr>
        <w:t>האובייקטים,</w:t>
      </w:r>
      <w:r w:rsidRPr="00CD2425">
        <w:rPr>
          <w:rFonts w:hint="cs"/>
          <w:rtl/>
        </w:rPr>
        <w:t xml:space="preserve"> ולהריץ אותם ביחד.</w:t>
      </w:r>
    </w:p>
    <w:p w14:paraId="16E70F99" w14:textId="77777777" w:rsidR="00CB2F32" w:rsidRPr="00CD2425" w:rsidRDefault="00CB2F32" w:rsidP="00CB2F32">
      <w:pPr>
        <w:pStyle w:val="a3"/>
        <w:numPr>
          <w:ilvl w:val="0"/>
          <w:numId w:val="3"/>
        </w:numPr>
      </w:pPr>
      <w:r w:rsidRPr="00CD2425">
        <w:rPr>
          <w:rFonts w:hint="cs"/>
          <w:rtl/>
        </w:rPr>
        <w:t>שימו לב להעברת המידע במערכת</w:t>
      </w:r>
      <w:r>
        <w:rPr>
          <w:rFonts w:hint="cs"/>
          <w:rtl/>
        </w:rPr>
        <w:t xml:space="preserve"> </w:t>
      </w:r>
      <w:r w:rsidRPr="00CD2425">
        <w:rPr>
          <w:rFonts w:hint="cs"/>
          <w:rtl/>
        </w:rPr>
        <w:t>- כיצד כל אחד מודיע למישהו אחר שהוא סיים, וטפלו בתהליך סיום היום.</w:t>
      </w:r>
    </w:p>
    <w:p w14:paraId="394E279D" w14:textId="77777777" w:rsidR="00CB2F32" w:rsidRPr="00CD2425" w:rsidRDefault="00CB2F32" w:rsidP="00CB2F32">
      <w:pPr>
        <w:pStyle w:val="a3"/>
        <w:numPr>
          <w:ilvl w:val="0"/>
          <w:numId w:val="3"/>
        </w:numPr>
      </w:pPr>
      <w:r w:rsidRPr="00CD2425">
        <w:rPr>
          <w:rFonts w:hint="cs"/>
          <w:rtl/>
        </w:rPr>
        <w:t>בנו את ה-</w:t>
      </w:r>
      <w:r w:rsidRPr="00CD2425">
        <w:t>GUI</w:t>
      </w:r>
      <w:r w:rsidRPr="00CD2425">
        <w:rPr>
          <w:rFonts w:hint="cs"/>
          <w:rtl/>
        </w:rPr>
        <w:t xml:space="preserve">, והעבירו את </w:t>
      </w:r>
      <w:r w:rsidRPr="00CD2425">
        <w:t>main</w:t>
      </w:r>
      <w:r w:rsidRPr="00CD2425">
        <w:rPr>
          <w:rFonts w:hint="cs"/>
          <w:rtl/>
        </w:rPr>
        <w:t xml:space="preserve"> הבדיקה שלכם ל-</w:t>
      </w:r>
      <w:r w:rsidRPr="00CD2425">
        <w:rPr>
          <w:rFonts w:hint="cs"/>
        </w:rPr>
        <w:t>GUI</w:t>
      </w:r>
      <w:r w:rsidRPr="00CD2425">
        <w:rPr>
          <w:rFonts w:hint="cs"/>
          <w:rtl/>
        </w:rPr>
        <w:t>. בצעו בדיקות קלט ובדיקות אחרונות.</w:t>
      </w:r>
    </w:p>
    <w:p w14:paraId="0652935F" w14:textId="77777777" w:rsidR="00CB2F32" w:rsidRPr="00CD2425" w:rsidRDefault="00CB2F32" w:rsidP="00CB2F32">
      <w:pPr>
        <w:pStyle w:val="a3"/>
      </w:pPr>
      <w:r w:rsidRPr="00CD2425">
        <w:rPr>
          <w:rFonts w:hint="cs"/>
          <w:b/>
          <w:bCs/>
          <w:u w:val="single"/>
          <w:rtl/>
        </w:rPr>
        <w:t>הערה:</w:t>
      </w:r>
      <w:r w:rsidRPr="00CD2425">
        <w:rPr>
          <w:rFonts w:hint="cs"/>
          <w:rtl/>
        </w:rPr>
        <w:t xml:space="preserve"> </w:t>
      </w:r>
      <w:r w:rsidRPr="00CD2425">
        <w:rPr>
          <w:rFonts w:hint="cs"/>
          <w:b/>
          <w:bCs/>
          <w:rtl/>
        </w:rPr>
        <w:t>מומלץ מאוד</w:t>
      </w:r>
      <w:r w:rsidRPr="00CD2425">
        <w:rPr>
          <w:rFonts w:hint="cs"/>
          <w:rtl/>
        </w:rPr>
        <w:t xml:space="preserve"> להשאיר את בניית ה</w:t>
      </w:r>
      <w:r w:rsidRPr="00CD2425">
        <w:t xml:space="preserve">GUI </w:t>
      </w:r>
      <w:r w:rsidRPr="00CD2425">
        <w:rPr>
          <w:rFonts w:hint="cs"/>
          <w:rtl/>
        </w:rPr>
        <w:t xml:space="preserve"> לסוף. בדקו תחילה שהעבודה עובדת גם בלעדי</w:t>
      </w:r>
      <w:r>
        <w:rPr>
          <w:rFonts w:hint="cs"/>
          <w:rtl/>
        </w:rPr>
        <w:t>ו</w:t>
      </w:r>
      <w:r w:rsidRPr="00CD2425">
        <w:rPr>
          <w:rFonts w:hint="cs"/>
          <w:rtl/>
        </w:rPr>
        <w:t xml:space="preserve"> (בנו פונקציית </w:t>
      </w:r>
      <w:r w:rsidRPr="00CD2425">
        <w:t>main</w:t>
      </w:r>
      <w:r w:rsidRPr="00CD2425">
        <w:rPr>
          <w:rFonts w:hint="cs"/>
          <w:rtl/>
        </w:rPr>
        <w:t xml:space="preserve"> עצמאית, ואתרו בעיות סנכרון).</w:t>
      </w:r>
    </w:p>
    <w:p w14:paraId="28EC551E" w14:textId="77777777" w:rsidR="00CB2F32" w:rsidRPr="00CD2425" w:rsidRDefault="00CB2F32" w:rsidP="00CB2F32">
      <w:pPr>
        <w:pStyle w:val="2"/>
        <w:rPr>
          <w:u w:val="single"/>
          <w:rtl/>
        </w:rPr>
      </w:pPr>
      <w:bookmarkStart w:id="41" w:name="_Toc482887534"/>
      <w:bookmarkStart w:id="42" w:name="_Toc482887870"/>
      <w:r w:rsidRPr="00CD2425">
        <w:rPr>
          <w:rFonts w:hint="cs"/>
          <w:u w:val="single"/>
          <w:rtl/>
        </w:rPr>
        <w:t>הוראות הגשה ומידע כללי</w:t>
      </w:r>
      <w:bookmarkEnd w:id="41"/>
      <w:bookmarkEnd w:id="42"/>
    </w:p>
    <w:p w14:paraId="0D8A1CD2" w14:textId="77777777" w:rsidR="00CB2F32" w:rsidRPr="00CD2425" w:rsidRDefault="00CB2F32" w:rsidP="00CB2F32">
      <w:pPr>
        <w:pStyle w:val="a3"/>
        <w:numPr>
          <w:ilvl w:val="0"/>
          <w:numId w:val="2"/>
        </w:numPr>
        <w:rPr>
          <w:color w:val="000000"/>
        </w:rPr>
      </w:pPr>
      <w:r w:rsidRPr="00CD2425">
        <w:rPr>
          <w:rtl/>
        </w:rPr>
        <w:t>הגשה בזוגות</w:t>
      </w:r>
      <w:r w:rsidRPr="00CD2425">
        <w:rPr>
          <w:rFonts w:hint="cs"/>
          <w:rtl/>
        </w:rPr>
        <w:t xml:space="preserve">. ביחידים </w:t>
      </w:r>
      <w:r w:rsidRPr="00CD2425">
        <w:rPr>
          <w:rtl/>
        </w:rPr>
        <w:t>–</w:t>
      </w:r>
      <w:r w:rsidRPr="00CD2425">
        <w:rPr>
          <w:rFonts w:hint="cs"/>
          <w:rtl/>
        </w:rPr>
        <w:t xml:space="preserve"> באישור של אחראי הקורס רועי זיוון בלבד.</w:t>
      </w:r>
    </w:p>
    <w:p w14:paraId="06804B41" w14:textId="77777777" w:rsidR="00CB2F32" w:rsidRPr="00F42ABF" w:rsidRDefault="00CB2F32" w:rsidP="00CB2F32">
      <w:pPr>
        <w:pStyle w:val="a3"/>
        <w:numPr>
          <w:ilvl w:val="0"/>
          <w:numId w:val="2"/>
        </w:numPr>
        <w:rPr>
          <w:b/>
          <w:bCs/>
          <w:color w:val="000000"/>
        </w:rPr>
      </w:pPr>
      <w:r w:rsidRPr="00D10881">
        <w:rPr>
          <w:b/>
          <w:bCs/>
          <w:color w:val="000000"/>
          <w:u w:val="single"/>
          <w:rtl/>
        </w:rPr>
        <w:t>יש להוסיף  תיעוד קוד</w:t>
      </w:r>
      <w:r>
        <w:rPr>
          <w:rFonts w:hint="cs"/>
          <w:b/>
          <w:bCs/>
          <w:color w:val="000000"/>
          <w:u w:val="single"/>
          <w:rtl/>
        </w:rPr>
        <w:t xml:space="preserve"> (הערות)</w:t>
      </w:r>
      <w:r w:rsidRPr="00D10881">
        <w:rPr>
          <w:b/>
          <w:bCs/>
          <w:color w:val="000000"/>
          <w:u w:val="single"/>
          <w:rtl/>
        </w:rPr>
        <w:t xml:space="preserve"> לאורך כל העבודה.</w:t>
      </w:r>
      <w:r>
        <w:rPr>
          <w:rFonts w:hint="cs"/>
          <w:b/>
          <w:bCs/>
          <w:color w:val="000000"/>
          <w:u w:val="single"/>
          <w:rtl/>
        </w:rPr>
        <w:t xml:space="preserve"> קוד בלי הערות לא ייבדק.</w:t>
      </w:r>
    </w:p>
    <w:p w14:paraId="02D3C17A" w14:textId="77777777" w:rsidR="00CB2F32" w:rsidRPr="00250D7C" w:rsidRDefault="00CB2F32" w:rsidP="00CB2F32">
      <w:pPr>
        <w:pStyle w:val="a3"/>
        <w:numPr>
          <w:ilvl w:val="0"/>
          <w:numId w:val="2"/>
        </w:numPr>
        <w:rPr>
          <w:color w:val="000000"/>
        </w:rPr>
      </w:pPr>
      <w:r>
        <w:rPr>
          <w:rFonts w:hint="cs"/>
          <w:color w:val="000000"/>
          <w:rtl/>
        </w:rPr>
        <w:t xml:space="preserve">את התרגיל יש להגיש כקובץ </w:t>
      </w:r>
      <w:proofErr w:type="spellStart"/>
      <w:r>
        <w:rPr>
          <w:rFonts w:hint="cs"/>
          <w:color w:val="000000"/>
          <w:rtl/>
        </w:rPr>
        <w:t>זיפ</w:t>
      </w:r>
      <w:proofErr w:type="spellEnd"/>
      <w:r>
        <w:rPr>
          <w:rFonts w:hint="cs"/>
          <w:color w:val="000000"/>
          <w:rtl/>
        </w:rPr>
        <w:t xml:space="preserve"> לתיבת ההגשה במודל.</w:t>
      </w:r>
    </w:p>
    <w:p w14:paraId="10B21607" w14:textId="77777777" w:rsidR="00CB2F32" w:rsidRPr="00250D7C" w:rsidRDefault="00CB2F32" w:rsidP="00CB2F32">
      <w:pPr>
        <w:pStyle w:val="a3"/>
        <w:numPr>
          <w:ilvl w:val="0"/>
          <w:numId w:val="2"/>
        </w:numPr>
        <w:rPr>
          <w:color w:val="000000"/>
        </w:rPr>
      </w:pPr>
      <w:r w:rsidRPr="00250D7C">
        <w:rPr>
          <w:color w:val="000000"/>
          <w:rtl/>
        </w:rPr>
        <w:lastRenderedPageBreak/>
        <w:t xml:space="preserve">יש </w:t>
      </w:r>
      <w:r w:rsidRPr="00302042">
        <w:rPr>
          <w:b/>
          <w:bCs/>
          <w:color w:val="000000"/>
          <w:rtl/>
        </w:rPr>
        <w:t>להגיש את כל תיקיית הפרויקט</w:t>
      </w:r>
      <w:r>
        <w:rPr>
          <w:rFonts w:hint="cs"/>
          <w:color w:val="000000"/>
          <w:rtl/>
        </w:rPr>
        <w:t xml:space="preserve"> (</w:t>
      </w:r>
      <w:r>
        <w:rPr>
          <w:rFonts w:hint="cs"/>
          <w:b/>
          <w:bCs/>
          <w:color w:val="000000"/>
          <w:rtl/>
        </w:rPr>
        <w:t>עם כל המחלקות שנדרשתם לממש)</w:t>
      </w:r>
      <w:r w:rsidRPr="00250D7C">
        <w:rPr>
          <w:color w:val="000000"/>
          <w:rtl/>
        </w:rPr>
        <w:t xml:space="preserve"> כאשר שם התיקייה יהיה מספרי תעודת הזהות. לדוגמא: </w:t>
      </w:r>
      <w:r>
        <w:rPr>
          <w:color w:val="000000"/>
        </w:rPr>
        <w:t>11111111_22222222</w:t>
      </w:r>
      <w:r>
        <w:rPr>
          <w:rFonts w:hint="cs"/>
          <w:color w:val="000000"/>
          <w:rtl/>
        </w:rPr>
        <w:t xml:space="preserve">. את תיקייה זו יש להכניס </w:t>
      </w:r>
      <w:proofErr w:type="spellStart"/>
      <w:r>
        <w:rPr>
          <w:rFonts w:hint="cs"/>
          <w:color w:val="000000"/>
          <w:rtl/>
        </w:rPr>
        <w:t>לזיפ</w:t>
      </w:r>
      <w:proofErr w:type="spellEnd"/>
      <w:r>
        <w:rPr>
          <w:rFonts w:hint="cs"/>
          <w:color w:val="000000"/>
          <w:rtl/>
        </w:rPr>
        <w:t>.</w:t>
      </w:r>
    </w:p>
    <w:p w14:paraId="1B03C092" w14:textId="77777777" w:rsidR="00CB2F32" w:rsidRDefault="00CB2F32" w:rsidP="00CB2F32">
      <w:pPr>
        <w:pStyle w:val="a3"/>
        <w:numPr>
          <w:ilvl w:val="0"/>
          <w:numId w:val="2"/>
        </w:numPr>
        <w:rPr>
          <w:color w:val="000000"/>
        </w:rPr>
      </w:pPr>
      <w:r w:rsidRPr="00250D7C">
        <w:rPr>
          <w:rFonts w:hint="cs"/>
          <w:color w:val="000000"/>
          <w:rtl/>
        </w:rPr>
        <w:t>דחיות לעבודה יינתנ</w:t>
      </w:r>
      <w:r w:rsidRPr="00250D7C">
        <w:rPr>
          <w:rFonts w:hint="eastAsia"/>
          <w:color w:val="000000"/>
          <w:rtl/>
        </w:rPr>
        <w:t>ו</w:t>
      </w:r>
      <w:r w:rsidRPr="00250D7C">
        <w:rPr>
          <w:rFonts w:hint="cs"/>
          <w:color w:val="000000"/>
          <w:rtl/>
        </w:rPr>
        <w:t xml:space="preserve"> ע"י אחראי הקורס רועי זיוון בלבד.</w:t>
      </w:r>
    </w:p>
    <w:p w14:paraId="79FF6A17" w14:textId="77777777" w:rsidR="00CB2F32" w:rsidRPr="00532B88" w:rsidRDefault="00CB2F32" w:rsidP="00CB2F32">
      <w:pPr>
        <w:pStyle w:val="a3"/>
        <w:numPr>
          <w:ilvl w:val="0"/>
          <w:numId w:val="2"/>
        </w:numPr>
        <w:spacing w:after="0"/>
        <w:jc w:val="left"/>
        <w:rPr>
          <w:rFonts w:asciiTheme="minorBidi" w:hAnsiTheme="minorBidi"/>
        </w:rPr>
      </w:pPr>
      <w:r w:rsidRPr="00532B88">
        <w:rPr>
          <w:rFonts w:hint="cs"/>
          <w:color w:val="000000"/>
          <w:rtl/>
        </w:rPr>
        <w:t>מתרגלת אחראי</w:t>
      </w:r>
      <w:r>
        <w:rPr>
          <w:rFonts w:hint="cs"/>
          <w:color w:val="000000"/>
          <w:rtl/>
        </w:rPr>
        <w:t>ת</w:t>
      </w:r>
      <w:r w:rsidRPr="00532B88">
        <w:rPr>
          <w:rFonts w:hint="cs"/>
          <w:color w:val="000000"/>
          <w:rtl/>
        </w:rPr>
        <w:t xml:space="preserve">: </w:t>
      </w:r>
      <w:r>
        <w:rPr>
          <w:rFonts w:hint="cs"/>
          <w:color w:val="000000"/>
          <w:rtl/>
        </w:rPr>
        <w:t>נעם גאון</w:t>
      </w:r>
    </w:p>
    <w:p w14:paraId="5695F861" w14:textId="77777777" w:rsidR="00CB2F32" w:rsidRDefault="00CB2F32" w:rsidP="00CB2F32">
      <w:pPr>
        <w:pStyle w:val="a3"/>
        <w:numPr>
          <w:ilvl w:val="0"/>
          <w:numId w:val="2"/>
        </w:numPr>
        <w:rPr>
          <w:color w:val="000000"/>
        </w:rPr>
      </w:pPr>
      <w:r w:rsidRPr="00250D7C">
        <w:rPr>
          <w:rFonts w:hint="cs"/>
          <w:color w:val="000000"/>
          <w:rtl/>
        </w:rPr>
        <w:t>כל יום איחור גורר הורדה של 5 נקודות.</w:t>
      </w:r>
    </w:p>
    <w:p w14:paraId="52667D2D" w14:textId="77777777" w:rsidR="00CB2F32" w:rsidRDefault="00CB2F32" w:rsidP="00CB2F32">
      <w:pPr>
        <w:pStyle w:val="a3"/>
        <w:numPr>
          <w:ilvl w:val="0"/>
          <w:numId w:val="2"/>
        </w:numPr>
      </w:pPr>
      <w:r w:rsidRPr="00F9187D">
        <w:rPr>
          <w:rFonts w:hint="cs"/>
          <w:color w:val="000000"/>
          <w:rtl/>
        </w:rPr>
        <w:t xml:space="preserve">שאלות יש לשאול בפורום בלבד, </w:t>
      </w:r>
      <w:r w:rsidRPr="00F9187D">
        <w:rPr>
          <w:rFonts w:hint="cs"/>
          <w:b/>
          <w:bCs/>
          <w:color w:val="000000"/>
          <w:rtl/>
        </w:rPr>
        <w:t>רק בנוגע להנחיות</w:t>
      </w:r>
      <w:r w:rsidRPr="00F9187D">
        <w:rPr>
          <w:rFonts w:hint="cs"/>
          <w:color w:val="000000"/>
          <w:rtl/>
        </w:rPr>
        <w:t xml:space="preserve"> </w:t>
      </w:r>
      <w:r w:rsidRPr="00F9187D">
        <w:rPr>
          <w:rFonts w:hint="cs"/>
          <w:b/>
          <w:bCs/>
          <w:color w:val="000000"/>
          <w:u w:val="single"/>
          <w:rtl/>
        </w:rPr>
        <w:t xml:space="preserve">ולא לאופן מימוש העבודה. שאלות כגון האם לקוח הוא </w:t>
      </w:r>
      <w:r w:rsidRPr="00F9187D">
        <w:rPr>
          <w:b/>
          <w:bCs/>
          <w:color w:val="000000"/>
          <w:u w:val="single"/>
        </w:rPr>
        <w:t>Thread</w:t>
      </w:r>
      <w:r w:rsidRPr="00F9187D">
        <w:rPr>
          <w:rFonts w:hint="cs"/>
          <w:b/>
          <w:bCs/>
          <w:color w:val="000000"/>
          <w:u w:val="single"/>
          <w:rtl/>
        </w:rPr>
        <w:t>? לא יקבלו מענה (התשובה היא כן).</w:t>
      </w:r>
    </w:p>
    <w:p w14:paraId="61AF3449" w14:textId="77777777" w:rsidR="00924759" w:rsidRPr="00CB2F32" w:rsidRDefault="00924759"/>
    <w:sectPr w:rsidR="00924759" w:rsidRPr="00CB2F32" w:rsidSect="00BD416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26A16"/>
    <w:multiLevelType w:val="hybridMultilevel"/>
    <w:tmpl w:val="13502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91A77"/>
    <w:multiLevelType w:val="hybridMultilevel"/>
    <w:tmpl w:val="D5524FBE"/>
    <w:lvl w:ilvl="0" w:tplc="3C82AFC6">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97905"/>
    <w:multiLevelType w:val="hybridMultilevel"/>
    <w:tmpl w:val="F23CA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1C40BF"/>
    <w:multiLevelType w:val="hybridMultilevel"/>
    <w:tmpl w:val="2408CB90"/>
    <w:lvl w:ilvl="0" w:tplc="A0569D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486191"/>
    <w:multiLevelType w:val="hybridMultilevel"/>
    <w:tmpl w:val="CE34219E"/>
    <w:lvl w:ilvl="0" w:tplc="83CE000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1BB2D7A"/>
    <w:multiLevelType w:val="hybridMultilevel"/>
    <w:tmpl w:val="4218E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C37D51"/>
    <w:multiLevelType w:val="hybridMultilevel"/>
    <w:tmpl w:val="D9F08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4"/>
  </w:num>
  <w:num w:numId="5">
    <w:abstractNumId w:val="1"/>
  </w:num>
  <w:num w:numId="6">
    <w:abstractNumId w:val="2"/>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עמרי שריג">
    <w15:presenceInfo w15:providerId="AD" w15:userId="S-1-5-21-1220750395-818509756-262303683-1713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F32"/>
    <w:rsid w:val="000B206F"/>
    <w:rsid w:val="001B44DC"/>
    <w:rsid w:val="002702F0"/>
    <w:rsid w:val="002B568D"/>
    <w:rsid w:val="002C1782"/>
    <w:rsid w:val="004416B5"/>
    <w:rsid w:val="0045742C"/>
    <w:rsid w:val="007375C6"/>
    <w:rsid w:val="00924759"/>
    <w:rsid w:val="00B42B9F"/>
    <w:rsid w:val="00BA0A13"/>
    <w:rsid w:val="00C96527"/>
    <w:rsid w:val="00CB2F32"/>
    <w:rsid w:val="00D20BF1"/>
    <w:rsid w:val="00D25A86"/>
    <w:rsid w:val="00D7352C"/>
    <w:rsid w:val="00DE6854"/>
    <w:rsid w:val="00E24C97"/>
    <w:rsid w:val="00E47688"/>
    <w:rsid w:val="00F129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EC08A"/>
  <w15:chartTrackingRefBased/>
  <w15:docId w15:val="{B308C7CF-BEED-46A3-BF24-55702B373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2F32"/>
    <w:pPr>
      <w:bidi/>
      <w:spacing w:line="360" w:lineRule="auto"/>
      <w:jc w:val="both"/>
    </w:pPr>
    <w:rPr>
      <w:sz w:val="24"/>
      <w:szCs w:val="24"/>
    </w:rPr>
  </w:style>
  <w:style w:type="paragraph" w:styleId="1">
    <w:name w:val="heading 1"/>
    <w:basedOn w:val="a"/>
    <w:next w:val="a"/>
    <w:link w:val="10"/>
    <w:uiPriority w:val="9"/>
    <w:qFormat/>
    <w:rsid w:val="00CB2F32"/>
    <w:pPr>
      <w:ind w:left="720"/>
      <w:outlineLvl w:val="0"/>
    </w:pPr>
    <w:rPr>
      <w:b/>
      <w:bCs/>
      <w:sz w:val="32"/>
      <w:szCs w:val="32"/>
    </w:rPr>
  </w:style>
  <w:style w:type="paragraph" w:styleId="2">
    <w:name w:val="heading 2"/>
    <w:basedOn w:val="a"/>
    <w:next w:val="a"/>
    <w:link w:val="20"/>
    <w:uiPriority w:val="9"/>
    <w:unhideWhenUsed/>
    <w:qFormat/>
    <w:rsid w:val="00CB2F32"/>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3">
    <w:name w:val="heading 3"/>
    <w:basedOn w:val="a"/>
    <w:next w:val="a"/>
    <w:link w:val="30"/>
    <w:uiPriority w:val="9"/>
    <w:unhideWhenUsed/>
    <w:qFormat/>
    <w:rsid w:val="00CB2F32"/>
    <w:pPr>
      <w:keepNext/>
      <w:keepLines/>
      <w:spacing w:before="200" w:after="0"/>
      <w:outlineLvl w:val="2"/>
    </w:pPr>
    <w:rPr>
      <w:rFonts w:asciiTheme="majorHAnsi" w:eastAsiaTheme="majorEastAsia" w:hAnsiTheme="majorHAnsi" w:cstheme="majorBidi"/>
      <w:b/>
      <w:bCs/>
      <w:color w:val="4472C4" w:themeColor="accent1"/>
    </w:rPr>
  </w:style>
  <w:style w:type="paragraph" w:styleId="4">
    <w:name w:val="heading 4"/>
    <w:basedOn w:val="a"/>
    <w:next w:val="a"/>
    <w:link w:val="40"/>
    <w:uiPriority w:val="9"/>
    <w:unhideWhenUsed/>
    <w:qFormat/>
    <w:rsid w:val="00CB2F32"/>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CB2F32"/>
    <w:rPr>
      <w:b/>
      <w:bCs/>
      <w:sz w:val="32"/>
      <w:szCs w:val="32"/>
      <w:lang w:val="en-US"/>
    </w:rPr>
  </w:style>
  <w:style w:type="character" w:customStyle="1" w:styleId="20">
    <w:name w:val="כותרת 2 תו"/>
    <w:basedOn w:val="a0"/>
    <w:link w:val="2"/>
    <w:uiPriority w:val="9"/>
    <w:rsid w:val="00CB2F32"/>
    <w:rPr>
      <w:rFonts w:asciiTheme="majorHAnsi" w:eastAsiaTheme="majorEastAsia" w:hAnsiTheme="majorHAnsi" w:cstheme="majorBidi"/>
      <w:b/>
      <w:bCs/>
      <w:color w:val="4472C4" w:themeColor="accent1"/>
      <w:sz w:val="26"/>
      <w:szCs w:val="26"/>
      <w:lang w:val="en-US"/>
    </w:rPr>
  </w:style>
  <w:style w:type="character" w:customStyle="1" w:styleId="30">
    <w:name w:val="כותרת 3 תו"/>
    <w:basedOn w:val="a0"/>
    <w:link w:val="3"/>
    <w:uiPriority w:val="9"/>
    <w:rsid w:val="00CB2F32"/>
    <w:rPr>
      <w:rFonts w:asciiTheme="majorHAnsi" w:eastAsiaTheme="majorEastAsia" w:hAnsiTheme="majorHAnsi" w:cstheme="majorBidi"/>
      <w:b/>
      <w:bCs/>
      <w:color w:val="4472C4" w:themeColor="accent1"/>
      <w:sz w:val="24"/>
      <w:szCs w:val="24"/>
      <w:lang w:val="en-US"/>
    </w:rPr>
  </w:style>
  <w:style w:type="character" w:customStyle="1" w:styleId="40">
    <w:name w:val="כותרת 4 תו"/>
    <w:basedOn w:val="a0"/>
    <w:link w:val="4"/>
    <w:uiPriority w:val="9"/>
    <w:rsid w:val="00CB2F32"/>
    <w:rPr>
      <w:rFonts w:asciiTheme="majorHAnsi" w:eastAsiaTheme="majorEastAsia" w:hAnsiTheme="majorHAnsi" w:cstheme="majorBidi"/>
      <w:b/>
      <w:bCs/>
      <w:i/>
      <w:iCs/>
      <w:color w:val="4472C4" w:themeColor="accent1"/>
      <w:sz w:val="24"/>
      <w:szCs w:val="24"/>
      <w:lang w:val="en-US"/>
    </w:rPr>
  </w:style>
  <w:style w:type="paragraph" w:styleId="a3">
    <w:name w:val="List Paragraph"/>
    <w:basedOn w:val="a"/>
    <w:uiPriority w:val="34"/>
    <w:qFormat/>
    <w:rsid w:val="00CB2F32"/>
    <w:pPr>
      <w:ind w:left="720"/>
      <w:contextualSpacing/>
    </w:pPr>
  </w:style>
  <w:style w:type="table" w:styleId="a4">
    <w:name w:val="Table Grid"/>
    <w:basedOn w:val="a1"/>
    <w:uiPriority w:val="39"/>
    <w:rsid w:val="00CB2F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Intense Emphasis"/>
    <w:basedOn w:val="a0"/>
    <w:uiPriority w:val="21"/>
    <w:qFormat/>
    <w:rsid w:val="00CB2F32"/>
    <w:rPr>
      <w:b/>
      <w:bCs/>
      <w:i/>
      <w:iCs/>
      <w:color w:val="4472C4" w:themeColor="accent1"/>
    </w:rPr>
  </w:style>
  <w:style w:type="character" w:styleId="a6">
    <w:name w:val="annotation reference"/>
    <w:basedOn w:val="a0"/>
    <w:uiPriority w:val="99"/>
    <w:semiHidden/>
    <w:unhideWhenUsed/>
    <w:rsid w:val="00C96527"/>
    <w:rPr>
      <w:sz w:val="16"/>
      <w:szCs w:val="16"/>
    </w:rPr>
  </w:style>
  <w:style w:type="paragraph" w:styleId="a7">
    <w:name w:val="annotation text"/>
    <w:basedOn w:val="a"/>
    <w:link w:val="a8"/>
    <w:uiPriority w:val="99"/>
    <w:semiHidden/>
    <w:unhideWhenUsed/>
    <w:rsid w:val="00C96527"/>
    <w:pPr>
      <w:spacing w:line="240" w:lineRule="auto"/>
    </w:pPr>
    <w:rPr>
      <w:sz w:val="20"/>
      <w:szCs w:val="20"/>
    </w:rPr>
  </w:style>
  <w:style w:type="character" w:customStyle="1" w:styleId="a8">
    <w:name w:val="טקסט הערה תו"/>
    <w:basedOn w:val="a0"/>
    <w:link w:val="a7"/>
    <w:uiPriority w:val="99"/>
    <w:semiHidden/>
    <w:rsid w:val="00C96527"/>
    <w:rPr>
      <w:sz w:val="20"/>
      <w:szCs w:val="20"/>
      <w:lang w:val="en-US"/>
    </w:rPr>
  </w:style>
  <w:style w:type="paragraph" w:styleId="a9">
    <w:name w:val="annotation subject"/>
    <w:basedOn w:val="a7"/>
    <w:next w:val="a7"/>
    <w:link w:val="aa"/>
    <w:uiPriority w:val="99"/>
    <w:semiHidden/>
    <w:unhideWhenUsed/>
    <w:rsid w:val="00C96527"/>
    <w:rPr>
      <w:b/>
      <w:bCs/>
    </w:rPr>
  </w:style>
  <w:style w:type="character" w:customStyle="1" w:styleId="aa">
    <w:name w:val="נושא הערה תו"/>
    <w:basedOn w:val="a8"/>
    <w:link w:val="a9"/>
    <w:uiPriority w:val="99"/>
    <w:semiHidden/>
    <w:rsid w:val="00C96527"/>
    <w:rPr>
      <w:b/>
      <w:bCs/>
      <w:sz w:val="20"/>
      <w:szCs w:val="20"/>
      <w:lang w:val="en-US"/>
    </w:rPr>
  </w:style>
  <w:style w:type="paragraph" w:styleId="ab">
    <w:name w:val="Balloon Text"/>
    <w:basedOn w:val="a"/>
    <w:link w:val="ac"/>
    <w:uiPriority w:val="99"/>
    <w:semiHidden/>
    <w:unhideWhenUsed/>
    <w:rsid w:val="00C96527"/>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C96527"/>
    <w:rPr>
      <w:rFonts w:ascii="Tahoma" w:hAnsi="Tahoma" w:cs="Tahoma"/>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64C8CE-6843-43A0-A9C7-CB85D1B7E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916</TotalTime>
  <Pages>1</Pages>
  <Words>2552</Words>
  <Characters>12765</Characters>
  <Application>Microsoft Office Word</Application>
  <DocSecurity>0</DocSecurity>
  <Lines>106</Lines>
  <Paragraphs>30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dc:creator>
  <cp:keywords/>
  <dc:description/>
  <cp:lastModifiedBy>משה כהן</cp:lastModifiedBy>
  <cp:revision>7</cp:revision>
  <dcterms:created xsi:type="dcterms:W3CDTF">2020-12-27T15:09:00Z</dcterms:created>
  <dcterms:modified xsi:type="dcterms:W3CDTF">2021-01-02T18:30:00Z</dcterms:modified>
</cp:coreProperties>
</file>